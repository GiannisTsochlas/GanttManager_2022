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8EF4" w14:textId="42A0FD7F" w:rsidR="005F43FF" w:rsidRPr="00F44824" w:rsidRDefault="005F43FF" w:rsidP="005F43FF">
      <w:pPr>
        <w:jc w:val="right"/>
        <w:rPr>
          <w:lang w:val="el-GR"/>
        </w:rPr>
      </w:pPr>
      <w:r w:rsidRPr="00F44824">
        <w:rPr>
          <w:lang w:val="el-GR"/>
        </w:rPr>
        <w:t xml:space="preserve">ΠΑΝΕΠΙΣΤΗΜΙΟ ΙΩΑΝΝΙΝΩΝ </w:t>
      </w:r>
    </w:p>
    <w:p w14:paraId="561CED39" w14:textId="77777777" w:rsidR="005F43FF" w:rsidRPr="00F44824" w:rsidRDefault="005F43FF" w:rsidP="005F43FF">
      <w:pPr>
        <w:jc w:val="right"/>
        <w:rPr>
          <w:lang w:val="el-GR"/>
        </w:rPr>
      </w:pPr>
      <w:r w:rsidRPr="00F44824">
        <w:rPr>
          <w:lang w:val="el-GR"/>
        </w:rPr>
        <w:t>ΤΜΗΜΑ ΜΗΧ. Η/Υ &amp; ΠΛΗΡΟΦΟΡΙΚΗΣ</w:t>
      </w:r>
    </w:p>
    <w:p w14:paraId="2EC58198" w14:textId="77777777" w:rsidR="005F43FF" w:rsidRPr="00F44824" w:rsidRDefault="005F43FF" w:rsidP="005F43FF">
      <w:pPr>
        <w:jc w:val="right"/>
        <w:rPr>
          <w:lang w:val="el-GR"/>
        </w:rPr>
      </w:pPr>
    </w:p>
    <w:p w14:paraId="6A096E8C" w14:textId="77777777" w:rsidR="005F43FF" w:rsidRPr="00F44824" w:rsidRDefault="005F43FF" w:rsidP="005F43FF">
      <w:pPr>
        <w:jc w:val="right"/>
        <w:rPr>
          <w:lang w:val="el-GR"/>
        </w:rPr>
      </w:pPr>
    </w:p>
    <w:p w14:paraId="06E2D1E5" w14:textId="77777777" w:rsidR="005F43FF" w:rsidRPr="00F44824" w:rsidRDefault="005F43FF" w:rsidP="00153414">
      <w:pPr>
        <w:pStyle w:val="Title"/>
        <w:rPr>
          <w:lang w:val="el-GR"/>
        </w:rPr>
      </w:pPr>
      <w:r w:rsidRPr="00F44824">
        <w:rPr>
          <w:lang w:val="el-GR"/>
        </w:rPr>
        <w:t>ΑΝΑΠΤΥΞΗ ΛΟΓΙΣΜΙΚΟΥ</w:t>
      </w:r>
    </w:p>
    <w:p w14:paraId="469AFA49" w14:textId="77777777" w:rsidR="005F43FF" w:rsidRDefault="005F43FF" w:rsidP="005F43FF">
      <w:pPr>
        <w:jc w:val="right"/>
        <w:rPr>
          <w:lang w:val="el-GR"/>
        </w:rPr>
      </w:pPr>
    </w:p>
    <w:p w14:paraId="42808FEC" w14:textId="77777777" w:rsidR="00153414" w:rsidRPr="00153414" w:rsidRDefault="00153414" w:rsidP="005F43FF">
      <w:pPr>
        <w:jc w:val="right"/>
        <w:rPr>
          <w:lang w:val="el-GR"/>
        </w:rPr>
      </w:pPr>
    </w:p>
    <w:p w14:paraId="591E1C90" w14:textId="7D1DBB73" w:rsidR="005F43FF" w:rsidRPr="009B1C44" w:rsidRDefault="005F43FF" w:rsidP="005F43FF">
      <w:pPr>
        <w:pStyle w:val="Title"/>
        <w:rPr>
          <w:lang w:val="el-GR"/>
        </w:rPr>
      </w:pPr>
      <w:r w:rsidRPr="00153414">
        <w:rPr>
          <w:lang w:val="el-GR"/>
        </w:rPr>
        <w:t>ΠΡΟΓΡΑΜΜΑΤΙΣΤΙΚΗ ΕΡΓΑΣΙΑ</w:t>
      </w:r>
      <w:r w:rsidR="00153414" w:rsidRPr="00153414">
        <w:rPr>
          <w:lang w:val="el-GR"/>
        </w:rPr>
        <w:t xml:space="preserve"> </w:t>
      </w:r>
      <w:r w:rsidR="00153414">
        <w:rPr>
          <w:lang w:val="el-GR"/>
        </w:rPr>
        <w:t>για το ακαδημα</w:t>
      </w:r>
      <w:r w:rsidR="00385FCB">
        <w:rPr>
          <w:lang w:val="el-GR"/>
        </w:rPr>
        <w:t>ϊ</w:t>
      </w:r>
      <w:r w:rsidR="00153414">
        <w:rPr>
          <w:lang w:val="el-GR"/>
        </w:rPr>
        <w:t>κο έτος</w:t>
      </w:r>
      <w:r w:rsidRPr="00153414">
        <w:rPr>
          <w:lang w:val="el-GR"/>
        </w:rPr>
        <w:t xml:space="preserve"> </w:t>
      </w:r>
      <w:r w:rsidR="00153414">
        <w:rPr>
          <w:color w:val="FF0000"/>
          <w:lang w:val="el-GR"/>
        </w:rPr>
        <w:t>20</w:t>
      </w:r>
      <w:r w:rsidR="009B1C44" w:rsidRPr="009B1C44">
        <w:rPr>
          <w:color w:val="FF0000"/>
          <w:lang w:val="el-GR"/>
        </w:rPr>
        <w:t>22</w:t>
      </w:r>
      <w:r w:rsidR="00153414">
        <w:rPr>
          <w:color w:val="FF0000"/>
          <w:lang w:val="el-GR"/>
        </w:rPr>
        <w:t>-20</w:t>
      </w:r>
      <w:r w:rsidR="00143C57" w:rsidRPr="00143C57">
        <w:rPr>
          <w:color w:val="FF0000"/>
          <w:lang w:val="el-GR"/>
        </w:rPr>
        <w:t>2</w:t>
      </w:r>
      <w:r w:rsidR="009B1C44" w:rsidRPr="009B1C44">
        <w:rPr>
          <w:color w:val="FF0000"/>
          <w:lang w:val="el-GR"/>
        </w:rPr>
        <w:t>3</w:t>
      </w:r>
    </w:p>
    <w:p w14:paraId="733A9341" w14:textId="77777777" w:rsidR="00153414" w:rsidRDefault="00153414" w:rsidP="005F43FF">
      <w:pPr>
        <w:jc w:val="right"/>
        <w:rPr>
          <w:lang w:val="el-GR"/>
        </w:rPr>
      </w:pPr>
    </w:p>
    <w:p w14:paraId="293027BD" w14:textId="77777777" w:rsidR="002573C0" w:rsidRPr="00153414" w:rsidRDefault="002573C0" w:rsidP="005F43FF">
      <w:pPr>
        <w:jc w:val="right"/>
        <w:rPr>
          <w:lang w:val="el-GR"/>
        </w:rPr>
      </w:pPr>
    </w:p>
    <w:p w14:paraId="377152B4" w14:textId="0B57835D" w:rsidR="005F43FF" w:rsidRPr="00B95339" w:rsidRDefault="005F43FF" w:rsidP="005F43FF">
      <w:pPr>
        <w:pStyle w:val="Title"/>
        <w:rPr>
          <w:color w:val="FF0000"/>
        </w:rPr>
      </w:pPr>
      <w:r w:rsidRPr="00F44824">
        <w:rPr>
          <w:lang w:val="el-GR"/>
        </w:rPr>
        <w:t>ΟΜΑΔΑ</w:t>
      </w:r>
      <w:r w:rsidRPr="009B1C44">
        <w:rPr>
          <w:lang w:val="el-GR"/>
        </w:rPr>
        <w:t xml:space="preserve"> </w:t>
      </w:r>
      <w:r w:rsidR="009B1C44" w:rsidRPr="009B1C44">
        <w:rPr>
          <w:color w:val="FF0000"/>
          <w:lang w:val="el-GR"/>
        </w:rPr>
        <w:t>4970</w:t>
      </w:r>
      <w:r w:rsidR="00B95339">
        <w:rPr>
          <w:color w:val="FF0000"/>
        </w:rPr>
        <w:t>-</w:t>
      </w:r>
      <w:r w:rsidR="00B95339" w:rsidRPr="009B1C44">
        <w:rPr>
          <w:color w:val="FF0000"/>
          <w:lang w:val="el-GR"/>
        </w:rPr>
        <w:t>4993</w:t>
      </w:r>
    </w:p>
    <w:p w14:paraId="117EA374" w14:textId="6FE46B35" w:rsidR="005F43FF" w:rsidRPr="009B1C44" w:rsidRDefault="009B1C44" w:rsidP="005F43FF">
      <w:pPr>
        <w:pStyle w:val="Title"/>
        <w:rPr>
          <w:color w:val="FF0000"/>
          <w:lang w:val="el-GR"/>
        </w:rPr>
      </w:pPr>
      <w:r>
        <w:rPr>
          <w:color w:val="FF0000"/>
          <w:lang w:val="el-GR"/>
        </w:rPr>
        <w:t>ιωαννησ τσοχλασ</w:t>
      </w:r>
      <w:r w:rsidR="005F43FF" w:rsidRPr="009B1C44">
        <w:rPr>
          <w:color w:val="FF0000"/>
          <w:lang w:val="el-GR"/>
        </w:rPr>
        <w:t xml:space="preserve">, </w:t>
      </w:r>
      <w:r w:rsidR="005F43FF" w:rsidRPr="00F44824">
        <w:rPr>
          <w:color w:val="FF0000"/>
          <w:lang w:val="el-GR"/>
        </w:rPr>
        <w:t>ΑΜ</w:t>
      </w:r>
      <w:r w:rsidR="00143C57" w:rsidRPr="009B1C44">
        <w:rPr>
          <w:color w:val="FF0000"/>
          <w:lang w:val="el-GR"/>
        </w:rPr>
        <w:t>:</w:t>
      </w:r>
      <w:r w:rsidRPr="009B1C44">
        <w:rPr>
          <w:color w:val="FF0000"/>
          <w:lang w:val="el-GR"/>
        </w:rPr>
        <w:t>4993</w:t>
      </w:r>
    </w:p>
    <w:p w14:paraId="4251475F" w14:textId="187FA1E8" w:rsidR="005F43FF" w:rsidRPr="009B1C44" w:rsidRDefault="009B1C44" w:rsidP="005F43FF">
      <w:pPr>
        <w:pStyle w:val="Title"/>
        <w:rPr>
          <w:color w:val="FF0000"/>
          <w:lang w:val="el-GR"/>
        </w:rPr>
      </w:pPr>
      <w:r>
        <w:rPr>
          <w:color w:val="FF0000"/>
          <w:lang w:val="el-GR"/>
        </w:rPr>
        <w:t>ιωαννησ γιαννακοσ</w:t>
      </w:r>
      <w:r w:rsidR="005F43FF" w:rsidRPr="00F44824">
        <w:rPr>
          <w:color w:val="FF0000"/>
          <w:lang w:val="el-GR"/>
        </w:rPr>
        <w:t>, ΑΜ</w:t>
      </w:r>
      <w:r w:rsidR="00143C57" w:rsidRPr="00143C57">
        <w:rPr>
          <w:color w:val="FF0000"/>
          <w:lang w:val="el-GR"/>
        </w:rPr>
        <w:t>:</w:t>
      </w:r>
      <w:r>
        <w:rPr>
          <w:color w:val="FF0000"/>
          <w:lang w:val="el-GR"/>
        </w:rPr>
        <w:t>4970</w:t>
      </w:r>
    </w:p>
    <w:p w14:paraId="432BE420" w14:textId="152A9AF6" w:rsidR="002573C0" w:rsidRPr="009223DC" w:rsidRDefault="002573C0" w:rsidP="002573C0">
      <w:pPr>
        <w:pStyle w:val="Title"/>
        <w:rPr>
          <w:color w:val="FF0000"/>
          <w:lang w:val="el-GR"/>
        </w:rPr>
      </w:pPr>
    </w:p>
    <w:p w14:paraId="05DB6696" w14:textId="77777777" w:rsidR="005F43FF" w:rsidRPr="00F44824" w:rsidRDefault="005F43FF" w:rsidP="005F43FF">
      <w:pPr>
        <w:jc w:val="right"/>
        <w:rPr>
          <w:lang w:val="el-GR"/>
        </w:rPr>
      </w:pPr>
    </w:p>
    <w:p w14:paraId="4CFB3C7E" w14:textId="77777777" w:rsidR="00153414" w:rsidRPr="00153414" w:rsidRDefault="00153414" w:rsidP="005F43FF">
      <w:pPr>
        <w:jc w:val="right"/>
        <w:rPr>
          <w:lang w:val="el-GR"/>
        </w:rPr>
      </w:pPr>
    </w:p>
    <w:p w14:paraId="5D4C89DC" w14:textId="77777777" w:rsidR="005F43FF" w:rsidRPr="007444FA" w:rsidRDefault="005F43FF" w:rsidP="00153414">
      <w:pPr>
        <w:pStyle w:val="Subtitle"/>
        <w:rPr>
          <w:lang w:val="el-GR"/>
        </w:rPr>
      </w:pPr>
      <w:r w:rsidRPr="00F44824">
        <w:rPr>
          <w:lang w:val="el-GR"/>
        </w:rPr>
        <w:t xml:space="preserve">ΤΕΛΙΚΗ ΑΝΑΦΟΡΑ </w:t>
      </w:r>
    </w:p>
    <w:p w14:paraId="5C519FD3" w14:textId="77777777" w:rsidR="002573C0" w:rsidRPr="00F44824" w:rsidRDefault="002573C0">
      <w:pPr>
        <w:rPr>
          <w:lang w:val="el-GR"/>
        </w:rPr>
      </w:pPr>
    </w:p>
    <w:p w14:paraId="426D58DD" w14:textId="38204DB1" w:rsidR="00153414" w:rsidRPr="00F44824" w:rsidRDefault="005F43FF" w:rsidP="002573C0">
      <w:pPr>
        <w:jc w:val="center"/>
        <w:rPr>
          <w:lang w:val="el-GR"/>
        </w:rPr>
      </w:pPr>
      <w:r w:rsidRPr="005F43FF">
        <w:rPr>
          <w:lang w:val="el-GR"/>
        </w:rPr>
        <w:t xml:space="preserve">ΔΕΚΕΜΒΡΙΟΣ </w:t>
      </w:r>
      <w:r w:rsidRPr="00153414">
        <w:rPr>
          <w:color w:val="FF0000"/>
          <w:lang w:val="el-GR"/>
        </w:rPr>
        <w:t>20</w:t>
      </w:r>
      <w:r w:rsidR="00BE6DA7" w:rsidRPr="0035450A">
        <w:rPr>
          <w:color w:val="FF0000"/>
          <w:lang w:val="el-GR"/>
        </w:rPr>
        <w:t>2</w:t>
      </w:r>
      <w:r w:rsidR="009B1C44">
        <w:rPr>
          <w:color w:val="FF0000"/>
          <w:lang w:val="el-GR"/>
        </w:rPr>
        <w:t>2</w:t>
      </w:r>
      <w:r w:rsidR="00153414" w:rsidRPr="00F44824">
        <w:rPr>
          <w:lang w:val="el-GR"/>
        </w:rPr>
        <w:br w:type="page"/>
      </w:r>
    </w:p>
    <w:p w14:paraId="77F6EFBF" w14:textId="77777777" w:rsidR="00153414" w:rsidRPr="00F44824" w:rsidRDefault="00153414" w:rsidP="005F43FF">
      <w:pPr>
        <w:jc w:val="center"/>
        <w:rPr>
          <w:lang w:val="el-GR"/>
        </w:rPr>
      </w:pPr>
    </w:p>
    <w:p w14:paraId="57586DF1" w14:textId="77777777" w:rsidR="00153414" w:rsidRPr="00B645F0" w:rsidRDefault="00153414" w:rsidP="00153414">
      <w:pPr>
        <w:rPr>
          <w:rFonts w:ascii="Cambria" w:eastAsia="Times New Roman" w:hAnsi="Cambria" w:cs="Times New Roman"/>
          <w:lang w:val="el-GR"/>
        </w:rPr>
      </w:pPr>
      <w:r w:rsidRPr="00153414">
        <w:rPr>
          <w:lang w:val="el-GR"/>
        </w:rPr>
        <w:t>ΙΣΤΟΡΙΚΟ ΕΚΔΟΣΕΩΝ</w:t>
      </w:r>
      <w:r w:rsidR="00B645F0" w:rsidRPr="00E940EC">
        <w:rPr>
          <w:lang w:val="el-GR"/>
        </w:rPr>
        <w:t xml:space="preserve"> </w:t>
      </w:r>
      <w:r w:rsidR="00B645F0">
        <w:rPr>
          <w:lang w:val="el-GR"/>
        </w:rPr>
        <w:t>ΤΗΣ ΠΑΡΟΥΣΑΣ ΑΝΑΦΟΡΑΣ</w:t>
      </w:r>
    </w:p>
    <w:tbl>
      <w:tblPr>
        <w:tblW w:w="852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91"/>
        <w:gridCol w:w="1631"/>
        <w:gridCol w:w="3142"/>
        <w:gridCol w:w="1965"/>
      </w:tblGrid>
      <w:tr w:rsidR="00153414" w:rsidRPr="00153414" w14:paraId="65E671D6" w14:textId="77777777" w:rsidTr="00810CC8">
        <w:trPr>
          <w:trHeight w:val="508"/>
        </w:trPr>
        <w:tc>
          <w:tcPr>
            <w:tcW w:w="1791" w:type="dxa"/>
          </w:tcPr>
          <w:p w14:paraId="767EA49E" w14:textId="77777777" w:rsidR="00153414" w:rsidRPr="00153414" w:rsidRDefault="00153414" w:rsidP="00153414">
            <w:pPr>
              <w:rPr>
                <w:rFonts w:ascii="Cambria" w:eastAsia="Times New Roman" w:hAnsi="Cambria" w:cs="Times New Roman"/>
                <w:lang w:val="el-GR"/>
              </w:rPr>
            </w:pPr>
            <w:r w:rsidRPr="00153414">
              <w:rPr>
                <w:rFonts w:ascii="Cambria" w:eastAsia="Times New Roman" w:hAnsi="Cambria" w:cs="Times New Roman"/>
                <w:lang w:val="el-GR"/>
              </w:rPr>
              <w:t>Ημερομηνία</w:t>
            </w:r>
          </w:p>
        </w:tc>
        <w:tc>
          <w:tcPr>
            <w:tcW w:w="1631" w:type="dxa"/>
          </w:tcPr>
          <w:p w14:paraId="737E3B14" w14:textId="77777777" w:rsidR="00153414" w:rsidRPr="00153414" w:rsidRDefault="00153414" w:rsidP="00153414">
            <w:pPr>
              <w:rPr>
                <w:rFonts w:ascii="Cambria" w:eastAsia="Times New Roman" w:hAnsi="Cambria" w:cs="Times New Roman"/>
                <w:lang w:val="el-GR"/>
              </w:rPr>
            </w:pPr>
            <w:r w:rsidRPr="00153414">
              <w:rPr>
                <w:rFonts w:ascii="Cambria" w:eastAsia="Times New Roman" w:hAnsi="Cambria" w:cs="Times New Roman"/>
                <w:lang w:val="el-GR"/>
              </w:rPr>
              <w:t>Έκδοση</w:t>
            </w:r>
          </w:p>
        </w:tc>
        <w:tc>
          <w:tcPr>
            <w:tcW w:w="3142" w:type="dxa"/>
          </w:tcPr>
          <w:p w14:paraId="4CAD6DDE" w14:textId="77777777" w:rsidR="00153414" w:rsidRPr="00153414" w:rsidRDefault="00153414" w:rsidP="00153414">
            <w:pPr>
              <w:rPr>
                <w:rFonts w:ascii="Cambria" w:eastAsia="Times New Roman" w:hAnsi="Cambria" w:cs="Times New Roman"/>
                <w:lang w:val="el-GR"/>
              </w:rPr>
            </w:pPr>
            <w:r w:rsidRPr="00153414">
              <w:rPr>
                <w:rFonts w:ascii="Cambria" w:eastAsia="Times New Roman" w:hAnsi="Cambria" w:cs="Times New Roman"/>
                <w:lang w:val="el-GR"/>
              </w:rPr>
              <w:t>Περιγραφή</w:t>
            </w:r>
          </w:p>
        </w:tc>
        <w:tc>
          <w:tcPr>
            <w:tcW w:w="1965" w:type="dxa"/>
          </w:tcPr>
          <w:p w14:paraId="345CC460" w14:textId="77777777" w:rsidR="00153414" w:rsidRPr="00153414" w:rsidRDefault="00427910" w:rsidP="00153414">
            <w:pPr>
              <w:rPr>
                <w:rFonts w:ascii="Cambria" w:eastAsia="Times New Roman" w:hAnsi="Cambria" w:cs="Times New Roman"/>
                <w:lang w:val="el-GR"/>
              </w:rPr>
            </w:pPr>
            <w:r>
              <w:rPr>
                <w:rFonts w:ascii="Cambria" w:eastAsia="Times New Roman" w:hAnsi="Cambria" w:cs="Times New Roman"/>
                <w:lang w:val="el-GR"/>
              </w:rPr>
              <w:t>Συγγραφείς</w:t>
            </w:r>
          </w:p>
        </w:tc>
      </w:tr>
      <w:tr w:rsidR="00153414" w:rsidRPr="00427910" w14:paraId="3FD89E05" w14:textId="77777777" w:rsidTr="00810CC8">
        <w:trPr>
          <w:trHeight w:val="687"/>
        </w:trPr>
        <w:tc>
          <w:tcPr>
            <w:tcW w:w="1791" w:type="dxa"/>
          </w:tcPr>
          <w:p w14:paraId="54AA0C36" w14:textId="2AE92ADC" w:rsidR="00810CC8" w:rsidRPr="000921B0" w:rsidRDefault="002E3EE0" w:rsidP="00153414">
            <w:pPr>
              <w:rPr>
                <w:rFonts w:ascii="Cambria" w:eastAsia="Times New Roman" w:hAnsi="Cambria" w:cs="Times New Roman"/>
                <w:sz w:val="18"/>
                <w:szCs w:val="18"/>
              </w:rPr>
            </w:pPr>
            <w:r>
              <w:rPr>
                <w:rFonts w:ascii="Cambria" w:eastAsia="Times New Roman" w:hAnsi="Cambria" w:cs="Times New Roman"/>
                <w:sz w:val="18"/>
                <w:szCs w:val="18"/>
              </w:rPr>
              <w:t>2022</w:t>
            </w:r>
            <w:r w:rsidR="00153414" w:rsidRPr="00153414">
              <w:rPr>
                <w:rFonts w:ascii="Cambria" w:eastAsia="Times New Roman" w:hAnsi="Cambria" w:cs="Times New Roman"/>
                <w:sz w:val="18"/>
                <w:szCs w:val="18"/>
                <w:lang w:val="el-GR"/>
              </w:rPr>
              <w:t>/</w:t>
            </w:r>
            <w:r>
              <w:rPr>
                <w:rFonts w:ascii="Cambria" w:eastAsia="Times New Roman" w:hAnsi="Cambria" w:cs="Times New Roman"/>
                <w:sz w:val="18"/>
                <w:szCs w:val="18"/>
              </w:rPr>
              <w:t>11</w:t>
            </w:r>
            <w:r w:rsidR="00153414" w:rsidRPr="00153414">
              <w:rPr>
                <w:rFonts w:ascii="Cambria" w:eastAsia="Times New Roman" w:hAnsi="Cambria" w:cs="Times New Roman"/>
                <w:sz w:val="18"/>
                <w:szCs w:val="18"/>
                <w:lang w:val="el-GR"/>
              </w:rPr>
              <w:t>/</w:t>
            </w:r>
            <w:r w:rsidR="000921B0">
              <w:rPr>
                <w:rFonts w:ascii="Cambria" w:eastAsia="Times New Roman" w:hAnsi="Cambria" w:cs="Times New Roman"/>
                <w:sz w:val="18"/>
                <w:szCs w:val="18"/>
              </w:rPr>
              <w:t>10</w:t>
            </w:r>
          </w:p>
        </w:tc>
        <w:tc>
          <w:tcPr>
            <w:tcW w:w="1631" w:type="dxa"/>
          </w:tcPr>
          <w:p w14:paraId="1AA35BEC" w14:textId="77777777" w:rsidR="00153414" w:rsidRPr="00153414" w:rsidRDefault="00427910" w:rsidP="00153414">
            <w:pPr>
              <w:rPr>
                <w:rFonts w:ascii="Cambria" w:eastAsia="Times New Roman" w:hAnsi="Cambria" w:cs="Times New Roman"/>
                <w:sz w:val="18"/>
                <w:szCs w:val="18"/>
                <w:lang w:val="el-GR"/>
              </w:rPr>
            </w:pPr>
            <w:r>
              <w:rPr>
                <w:sz w:val="18"/>
                <w:szCs w:val="18"/>
              </w:rPr>
              <w:t>v</w:t>
            </w:r>
            <w:r>
              <w:rPr>
                <w:sz w:val="18"/>
                <w:szCs w:val="18"/>
                <w:lang w:val="el-GR"/>
              </w:rPr>
              <w:t>.01</w:t>
            </w:r>
          </w:p>
        </w:tc>
        <w:tc>
          <w:tcPr>
            <w:tcW w:w="3142" w:type="dxa"/>
          </w:tcPr>
          <w:p w14:paraId="080A1A38" w14:textId="4C803454" w:rsidR="00153414" w:rsidRPr="00027D44" w:rsidRDefault="00427910" w:rsidP="00153414">
            <w:pPr>
              <w:rPr>
                <w:rFonts w:ascii="Cambria" w:eastAsia="Times New Roman" w:hAnsi="Cambria" w:cs="Times New Roman"/>
                <w:sz w:val="18"/>
                <w:szCs w:val="18"/>
              </w:rPr>
            </w:pPr>
            <w:r>
              <w:rPr>
                <w:rFonts w:ascii="Cambria" w:eastAsia="Times New Roman" w:hAnsi="Cambria" w:cs="Times New Roman"/>
                <w:sz w:val="18"/>
                <w:szCs w:val="18"/>
                <w:lang w:val="el-GR"/>
              </w:rPr>
              <w:t>Οργάνωση</w:t>
            </w:r>
            <w:r w:rsidRPr="00027D44">
              <w:rPr>
                <w:rFonts w:ascii="Cambria" w:eastAsia="Times New Roman" w:hAnsi="Cambria" w:cs="Times New Roman"/>
                <w:sz w:val="18"/>
                <w:szCs w:val="18"/>
              </w:rPr>
              <w:t xml:space="preserve"> </w:t>
            </w:r>
            <w:r>
              <w:rPr>
                <w:rFonts w:ascii="Cambria" w:eastAsia="Times New Roman" w:hAnsi="Cambria" w:cs="Times New Roman"/>
                <w:sz w:val="18"/>
                <w:szCs w:val="18"/>
                <w:lang w:val="el-GR"/>
              </w:rPr>
              <w:t>απαιτήσεων</w:t>
            </w:r>
            <w:r w:rsidRPr="00027D44">
              <w:rPr>
                <w:rFonts w:ascii="Cambria" w:eastAsia="Times New Roman" w:hAnsi="Cambria" w:cs="Times New Roman"/>
                <w:sz w:val="18"/>
                <w:szCs w:val="18"/>
              </w:rPr>
              <w:t xml:space="preserve"> </w:t>
            </w:r>
            <w:r>
              <w:rPr>
                <w:rFonts w:ascii="Cambria" w:eastAsia="Times New Roman" w:hAnsi="Cambria" w:cs="Times New Roman"/>
                <w:sz w:val="18"/>
                <w:szCs w:val="18"/>
                <w:lang w:val="el-GR"/>
              </w:rPr>
              <w:t>σε</w:t>
            </w:r>
            <w:r w:rsidRPr="00027D44">
              <w:rPr>
                <w:rFonts w:ascii="Cambria" w:eastAsia="Times New Roman" w:hAnsi="Cambria" w:cs="Times New Roman"/>
                <w:sz w:val="18"/>
                <w:szCs w:val="18"/>
              </w:rPr>
              <w:t xml:space="preserve"> </w:t>
            </w:r>
            <w:r>
              <w:rPr>
                <w:rFonts w:ascii="Cambria" w:eastAsia="Times New Roman" w:hAnsi="Cambria" w:cs="Times New Roman"/>
                <w:sz w:val="18"/>
                <w:szCs w:val="18"/>
              </w:rPr>
              <w:t>use</w:t>
            </w:r>
            <w:r w:rsidRPr="00027D44">
              <w:rPr>
                <w:rFonts w:ascii="Cambria" w:eastAsia="Times New Roman" w:hAnsi="Cambria" w:cs="Times New Roman"/>
                <w:sz w:val="18"/>
                <w:szCs w:val="18"/>
              </w:rPr>
              <w:t xml:space="preserve"> </w:t>
            </w:r>
            <w:r>
              <w:rPr>
                <w:rFonts w:ascii="Cambria" w:eastAsia="Times New Roman" w:hAnsi="Cambria" w:cs="Times New Roman"/>
                <w:sz w:val="18"/>
                <w:szCs w:val="18"/>
              </w:rPr>
              <w:t>cases</w:t>
            </w:r>
            <w:r w:rsidR="00027D44" w:rsidRPr="00027D44">
              <w:rPr>
                <w:rFonts w:ascii="Cambria" w:eastAsia="Times New Roman" w:hAnsi="Cambria" w:cs="Times New Roman"/>
                <w:sz w:val="18"/>
                <w:szCs w:val="18"/>
              </w:rPr>
              <w:t>,</w:t>
            </w:r>
            <w:r w:rsidR="00027D44">
              <w:rPr>
                <w:rFonts w:ascii="Cambria" w:eastAsia="Times New Roman" w:hAnsi="Cambria" w:cs="Times New Roman"/>
                <w:sz w:val="18"/>
                <w:szCs w:val="18"/>
              </w:rPr>
              <w:t>complete</w:t>
            </w:r>
            <w:r w:rsidR="00027D44" w:rsidRPr="00027D44">
              <w:rPr>
                <w:rFonts w:ascii="Cambria" w:eastAsia="Times New Roman" w:hAnsi="Cambria" w:cs="Times New Roman"/>
                <w:sz w:val="18"/>
                <w:szCs w:val="18"/>
              </w:rPr>
              <w:t xml:space="preserve"> </w:t>
            </w:r>
            <w:r w:rsidR="00027D44">
              <w:rPr>
                <w:rFonts w:ascii="Cambria" w:eastAsia="Times New Roman" w:hAnsi="Cambria" w:cs="Times New Roman"/>
                <w:sz w:val="18"/>
                <w:szCs w:val="18"/>
              </w:rPr>
              <w:t>oreos,uml diagramms</w:t>
            </w:r>
          </w:p>
        </w:tc>
        <w:tc>
          <w:tcPr>
            <w:tcW w:w="1965" w:type="dxa"/>
          </w:tcPr>
          <w:p w14:paraId="069C93A4" w14:textId="57B88DF2" w:rsidR="00153414" w:rsidRPr="000921B0" w:rsidRDefault="000921B0" w:rsidP="00153414">
            <w:pPr>
              <w:rPr>
                <w:rFonts w:ascii="Cambria" w:eastAsia="Times New Roman" w:hAnsi="Cambria" w:cs="Times New Roman"/>
                <w:sz w:val="18"/>
                <w:szCs w:val="18"/>
              </w:rPr>
            </w:pPr>
            <w:r>
              <w:rPr>
                <w:rFonts w:ascii="Cambria" w:eastAsia="Times New Roman" w:hAnsi="Cambria" w:cs="Times New Roman"/>
                <w:sz w:val="18"/>
                <w:szCs w:val="18"/>
              </w:rPr>
              <w:t>4993,4970</w:t>
            </w:r>
          </w:p>
        </w:tc>
      </w:tr>
      <w:tr w:rsidR="00810CC8" w:rsidRPr="00427910" w14:paraId="1DD3241F" w14:textId="77777777" w:rsidTr="00810CC8">
        <w:trPr>
          <w:trHeight w:val="885"/>
        </w:trPr>
        <w:tc>
          <w:tcPr>
            <w:tcW w:w="1791" w:type="dxa"/>
          </w:tcPr>
          <w:p w14:paraId="196EEF9D" w14:textId="31418D8E" w:rsidR="00810CC8" w:rsidRDefault="00810CC8" w:rsidP="00153414">
            <w:pPr>
              <w:rPr>
                <w:rFonts w:ascii="Cambria" w:eastAsia="Times New Roman" w:hAnsi="Cambria" w:cs="Times New Roman"/>
                <w:sz w:val="18"/>
                <w:szCs w:val="18"/>
              </w:rPr>
            </w:pPr>
            <w:r>
              <w:rPr>
                <w:rFonts w:ascii="Cambria" w:eastAsia="Times New Roman" w:hAnsi="Cambria" w:cs="Times New Roman"/>
                <w:sz w:val="18"/>
                <w:szCs w:val="18"/>
              </w:rPr>
              <w:t>2022</w:t>
            </w:r>
            <w:r w:rsidRPr="00153414">
              <w:rPr>
                <w:rFonts w:ascii="Cambria" w:eastAsia="Times New Roman" w:hAnsi="Cambria" w:cs="Times New Roman"/>
                <w:sz w:val="18"/>
                <w:szCs w:val="18"/>
                <w:lang w:val="el-GR"/>
              </w:rPr>
              <w:t>/</w:t>
            </w:r>
            <w:r>
              <w:rPr>
                <w:rFonts w:ascii="Cambria" w:eastAsia="Times New Roman" w:hAnsi="Cambria" w:cs="Times New Roman"/>
                <w:sz w:val="18"/>
                <w:szCs w:val="18"/>
              </w:rPr>
              <w:t>11</w:t>
            </w:r>
            <w:r w:rsidRPr="00153414">
              <w:rPr>
                <w:rFonts w:ascii="Cambria" w:eastAsia="Times New Roman" w:hAnsi="Cambria" w:cs="Times New Roman"/>
                <w:sz w:val="18"/>
                <w:szCs w:val="18"/>
                <w:lang w:val="el-GR"/>
              </w:rPr>
              <w:t>/</w:t>
            </w:r>
            <w:r>
              <w:rPr>
                <w:rFonts w:ascii="Cambria" w:eastAsia="Times New Roman" w:hAnsi="Cambria" w:cs="Times New Roman"/>
                <w:sz w:val="18"/>
                <w:szCs w:val="18"/>
              </w:rPr>
              <w:t>20</w:t>
            </w:r>
          </w:p>
        </w:tc>
        <w:tc>
          <w:tcPr>
            <w:tcW w:w="1631" w:type="dxa"/>
          </w:tcPr>
          <w:p w14:paraId="4FEB0C63" w14:textId="6EAD9C23" w:rsidR="00810CC8" w:rsidRDefault="00810CC8" w:rsidP="00153414">
            <w:pPr>
              <w:rPr>
                <w:sz w:val="18"/>
                <w:szCs w:val="18"/>
              </w:rPr>
            </w:pPr>
            <w:r>
              <w:rPr>
                <w:sz w:val="18"/>
                <w:szCs w:val="18"/>
              </w:rPr>
              <w:t>v</w:t>
            </w:r>
            <w:r>
              <w:rPr>
                <w:sz w:val="18"/>
                <w:szCs w:val="18"/>
                <w:lang w:val="el-GR"/>
              </w:rPr>
              <w:t>.0</w:t>
            </w:r>
            <w:r>
              <w:rPr>
                <w:sz w:val="18"/>
                <w:szCs w:val="18"/>
              </w:rPr>
              <w:t>1.5</w:t>
            </w:r>
          </w:p>
        </w:tc>
        <w:tc>
          <w:tcPr>
            <w:tcW w:w="3142" w:type="dxa"/>
          </w:tcPr>
          <w:p w14:paraId="07470E35" w14:textId="1F870326" w:rsidR="00810CC8" w:rsidRPr="00810CC8" w:rsidRDefault="00810CC8"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Διορθώσεις</w:t>
            </w:r>
            <w:r w:rsidRPr="00810CC8">
              <w:rPr>
                <w:rFonts w:ascii="Cambria" w:eastAsia="Times New Roman" w:hAnsi="Cambria" w:cs="Times New Roman"/>
                <w:sz w:val="18"/>
                <w:szCs w:val="18"/>
                <w:lang w:val="el-GR"/>
              </w:rPr>
              <w:t xml:space="preserve"> </w:t>
            </w:r>
            <w:r>
              <w:rPr>
                <w:rFonts w:ascii="Cambria" w:eastAsia="Times New Roman" w:hAnsi="Cambria" w:cs="Times New Roman"/>
                <w:sz w:val="18"/>
                <w:szCs w:val="18"/>
                <w:lang w:val="el-GR"/>
              </w:rPr>
              <w:t>στις</w:t>
            </w:r>
            <w:r w:rsidRPr="00810CC8">
              <w:rPr>
                <w:rFonts w:ascii="Cambria" w:eastAsia="Times New Roman" w:hAnsi="Cambria" w:cs="Times New Roman"/>
                <w:sz w:val="18"/>
                <w:szCs w:val="18"/>
                <w:lang w:val="el-GR"/>
              </w:rPr>
              <w:t xml:space="preserve"> </w:t>
            </w:r>
            <w:r>
              <w:rPr>
                <w:rFonts w:ascii="Cambria" w:eastAsia="Times New Roman" w:hAnsi="Cambria" w:cs="Times New Roman"/>
                <w:sz w:val="18"/>
                <w:szCs w:val="18"/>
              </w:rPr>
              <w:t>uses</w:t>
            </w:r>
            <w:r w:rsidRPr="00810CC8">
              <w:rPr>
                <w:rFonts w:ascii="Cambria" w:eastAsia="Times New Roman" w:hAnsi="Cambria" w:cs="Times New Roman"/>
                <w:sz w:val="18"/>
                <w:szCs w:val="18"/>
                <w:lang w:val="el-GR"/>
              </w:rPr>
              <w:t xml:space="preserve"> </w:t>
            </w:r>
            <w:r>
              <w:rPr>
                <w:rFonts w:ascii="Cambria" w:eastAsia="Times New Roman" w:hAnsi="Cambria" w:cs="Times New Roman"/>
                <w:sz w:val="18"/>
                <w:szCs w:val="18"/>
              </w:rPr>
              <w:t>cases</w:t>
            </w:r>
            <w:r w:rsidRPr="00810CC8">
              <w:rPr>
                <w:rFonts w:ascii="Cambria" w:eastAsia="Times New Roman" w:hAnsi="Cambria" w:cs="Times New Roman"/>
                <w:sz w:val="18"/>
                <w:szCs w:val="18"/>
                <w:lang w:val="el-GR"/>
              </w:rPr>
              <w:t>,</w:t>
            </w:r>
            <w:r>
              <w:rPr>
                <w:rFonts w:ascii="Cambria" w:eastAsia="Times New Roman" w:hAnsi="Cambria" w:cs="Times New Roman"/>
                <w:sz w:val="18"/>
                <w:szCs w:val="18"/>
                <w:lang w:val="el-GR"/>
              </w:rPr>
              <w:t>προσθήκη</w:t>
            </w:r>
            <w:r w:rsidRPr="00810CC8">
              <w:rPr>
                <w:rFonts w:ascii="Cambria" w:eastAsia="Times New Roman" w:hAnsi="Cambria" w:cs="Times New Roman"/>
                <w:sz w:val="18"/>
                <w:szCs w:val="18"/>
                <w:lang w:val="el-GR"/>
              </w:rPr>
              <w:t xml:space="preserve"> </w:t>
            </w:r>
            <w:r>
              <w:rPr>
                <w:rFonts w:ascii="Cambria" w:eastAsia="Times New Roman" w:hAnsi="Cambria" w:cs="Times New Roman"/>
                <w:sz w:val="18"/>
                <w:szCs w:val="18"/>
                <w:lang w:val="el-GR"/>
              </w:rPr>
              <w:t>Ο</w:t>
            </w:r>
            <w:r>
              <w:rPr>
                <w:rFonts w:ascii="Cambria" w:eastAsia="Times New Roman" w:hAnsi="Cambria" w:cs="Times New Roman"/>
                <w:sz w:val="18"/>
                <w:szCs w:val="18"/>
              </w:rPr>
              <w:t>therComments</w:t>
            </w:r>
            <w:r w:rsidRPr="00810CC8">
              <w:rPr>
                <w:rFonts w:ascii="Cambria" w:eastAsia="Times New Roman" w:hAnsi="Cambria" w:cs="Times New Roman"/>
                <w:sz w:val="18"/>
                <w:szCs w:val="18"/>
                <w:lang w:val="el-GR"/>
              </w:rPr>
              <w:t xml:space="preserve"> </w:t>
            </w:r>
            <w:r>
              <w:rPr>
                <w:rFonts w:ascii="Cambria" w:eastAsia="Times New Roman" w:hAnsi="Cambria" w:cs="Times New Roman"/>
                <w:sz w:val="18"/>
                <w:szCs w:val="18"/>
                <w:lang w:val="el-GR"/>
              </w:rPr>
              <w:t>ώστε</w:t>
            </w:r>
            <w:r w:rsidRPr="00810CC8">
              <w:rPr>
                <w:rFonts w:ascii="Cambria" w:eastAsia="Times New Roman" w:hAnsi="Cambria" w:cs="Times New Roman"/>
                <w:sz w:val="18"/>
                <w:szCs w:val="18"/>
                <w:lang w:val="el-GR"/>
              </w:rPr>
              <w:t xml:space="preserve"> </w:t>
            </w:r>
            <w:r>
              <w:rPr>
                <w:rFonts w:ascii="Cambria" w:eastAsia="Times New Roman" w:hAnsi="Cambria" w:cs="Times New Roman"/>
                <w:sz w:val="18"/>
                <w:szCs w:val="18"/>
                <w:lang w:val="el-GR"/>
              </w:rPr>
              <w:t xml:space="preserve">να συσχετιστεί με τον κώδικα </w:t>
            </w:r>
          </w:p>
        </w:tc>
        <w:tc>
          <w:tcPr>
            <w:tcW w:w="1965" w:type="dxa"/>
          </w:tcPr>
          <w:p w14:paraId="4BF8AB5E" w14:textId="28B57591" w:rsidR="00810CC8" w:rsidRDefault="00810CC8" w:rsidP="00153414">
            <w:pPr>
              <w:rPr>
                <w:rFonts w:ascii="Cambria" w:eastAsia="Times New Roman" w:hAnsi="Cambria" w:cs="Times New Roman"/>
                <w:sz w:val="18"/>
                <w:szCs w:val="18"/>
              </w:rPr>
            </w:pPr>
            <w:r>
              <w:rPr>
                <w:rFonts w:ascii="Cambria" w:eastAsia="Times New Roman" w:hAnsi="Cambria" w:cs="Times New Roman"/>
                <w:sz w:val="18"/>
                <w:szCs w:val="18"/>
              </w:rPr>
              <w:t>4993,4970</w:t>
            </w:r>
          </w:p>
        </w:tc>
      </w:tr>
      <w:tr w:rsidR="00427910" w:rsidRPr="00427910" w14:paraId="5D15DBE0" w14:textId="77777777" w:rsidTr="00810CC8">
        <w:trPr>
          <w:trHeight w:val="662"/>
        </w:trPr>
        <w:tc>
          <w:tcPr>
            <w:tcW w:w="1791" w:type="dxa"/>
          </w:tcPr>
          <w:p w14:paraId="7432FC6E" w14:textId="217A4B09" w:rsidR="00427910" w:rsidRPr="00B95339" w:rsidRDefault="00B95339" w:rsidP="00113BBF">
            <w:pPr>
              <w:rPr>
                <w:rFonts w:ascii="Cambria" w:eastAsia="Times New Roman" w:hAnsi="Cambria" w:cs="Times New Roman"/>
                <w:sz w:val="18"/>
                <w:szCs w:val="18"/>
              </w:rPr>
            </w:pPr>
            <w:r>
              <w:rPr>
                <w:rFonts w:ascii="Cambria" w:eastAsia="Times New Roman" w:hAnsi="Cambria" w:cs="Times New Roman"/>
                <w:sz w:val="18"/>
                <w:szCs w:val="18"/>
              </w:rPr>
              <w:t>2022</w:t>
            </w:r>
            <w:r w:rsidR="00427910" w:rsidRPr="00153414">
              <w:rPr>
                <w:rFonts w:ascii="Cambria" w:eastAsia="Times New Roman" w:hAnsi="Cambria" w:cs="Times New Roman"/>
                <w:sz w:val="18"/>
                <w:szCs w:val="18"/>
                <w:lang w:val="el-GR"/>
              </w:rPr>
              <w:t>/</w:t>
            </w:r>
            <w:r>
              <w:rPr>
                <w:rFonts w:ascii="Cambria" w:eastAsia="Times New Roman" w:hAnsi="Cambria" w:cs="Times New Roman"/>
                <w:sz w:val="18"/>
                <w:szCs w:val="18"/>
              </w:rPr>
              <w:t>11</w:t>
            </w:r>
            <w:r w:rsidR="00427910" w:rsidRPr="00153414">
              <w:rPr>
                <w:rFonts w:ascii="Cambria" w:eastAsia="Times New Roman" w:hAnsi="Cambria" w:cs="Times New Roman"/>
                <w:sz w:val="18"/>
                <w:szCs w:val="18"/>
                <w:lang w:val="el-GR"/>
              </w:rPr>
              <w:t>/</w:t>
            </w:r>
            <w:r>
              <w:rPr>
                <w:rFonts w:ascii="Cambria" w:eastAsia="Times New Roman" w:hAnsi="Cambria" w:cs="Times New Roman"/>
                <w:sz w:val="18"/>
                <w:szCs w:val="18"/>
              </w:rPr>
              <w:t>26</w:t>
            </w:r>
          </w:p>
        </w:tc>
        <w:tc>
          <w:tcPr>
            <w:tcW w:w="1631" w:type="dxa"/>
          </w:tcPr>
          <w:p w14:paraId="630B0743" w14:textId="77777777" w:rsidR="00427910" w:rsidRPr="00427910" w:rsidRDefault="00427910" w:rsidP="00113BBF">
            <w:pPr>
              <w:rPr>
                <w:rFonts w:ascii="Cambria" w:eastAsia="Times New Roman" w:hAnsi="Cambria" w:cs="Times New Roman"/>
                <w:sz w:val="18"/>
                <w:szCs w:val="18"/>
              </w:rPr>
            </w:pPr>
            <w:r>
              <w:rPr>
                <w:sz w:val="18"/>
                <w:szCs w:val="18"/>
              </w:rPr>
              <w:t>v</w:t>
            </w:r>
            <w:r>
              <w:rPr>
                <w:sz w:val="18"/>
                <w:szCs w:val="18"/>
                <w:lang w:val="el-GR"/>
              </w:rPr>
              <w:t>.0</w:t>
            </w:r>
            <w:r>
              <w:rPr>
                <w:sz w:val="18"/>
                <w:szCs w:val="18"/>
              </w:rPr>
              <w:t>2</w:t>
            </w:r>
          </w:p>
        </w:tc>
        <w:tc>
          <w:tcPr>
            <w:tcW w:w="3142" w:type="dxa"/>
          </w:tcPr>
          <w:p w14:paraId="3922868F" w14:textId="1520ACC9" w:rsidR="00427910" w:rsidRPr="00810CC8"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Αρχική σχεδίαση κλάσεων και ελέγχων</w:t>
            </w:r>
            <w:r w:rsidR="00810CC8" w:rsidRPr="00810CC8">
              <w:rPr>
                <w:rFonts w:ascii="Cambria" w:eastAsia="Times New Roman" w:hAnsi="Cambria" w:cs="Times New Roman"/>
                <w:sz w:val="18"/>
                <w:szCs w:val="18"/>
                <w:lang w:val="el-GR"/>
              </w:rPr>
              <w:t>,</w:t>
            </w:r>
          </w:p>
        </w:tc>
        <w:tc>
          <w:tcPr>
            <w:tcW w:w="1965" w:type="dxa"/>
          </w:tcPr>
          <w:p w14:paraId="7C90E108" w14:textId="28D2BC38" w:rsidR="00427910" w:rsidRPr="00153414" w:rsidRDefault="00B95339" w:rsidP="00153414">
            <w:pPr>
              <w:rPr>
                <w:rFonts w:ascii="Cambria" w:eastAsia="Times New Roman" w:hAnsi="Cambria" w:cs="Times New Roman"/>
                <w:sz w:val="18"/>
                <w:szCs w:val="18"/>
                <w:lang w:val="el-GR"/>
              </w:rPr>
            </w:pPr>
            <w:r>
              <w:rPr>
                <w:rFonts w:ascii="Cambria" w:eastAsia="Times New Roman" w:hAnsi="Cambria" w:cs="Times New Roman"/>
                <w:sz w:val="18"/>
                <w:szCs w:val="18"/>
              </w:rPr>
              <w:t>4993,4970</w:t>
            </w:r>
          </w:p>
        </w:tc>
      </w:tr>
      <w:tr w:rsidR="00427910" w:rsidRPr="00B95339" w14:paraId="20CE2119" w14:textId="77777777" w:rsidTr="00810CC8">
        <w:trPr>
          <w:trHeight w:val="1119"/>
        </w:trPr>
        <w:tc>
          <w:tcPr>
            <w:tcW w:w="1791" w:type="dxa"/>
          </w:tcPr>
          <w:p w14:paraId="2AA116D7" w14:textId="6CC99E37" w:rsidR="00427910" w:rsidRPr="00153414" w:rsidRDefault="00810CC8" w:rsidP="00113BBF">
            <w:pPr>
              <w:rPr>
                <w:rFonts w:ascii="Cambria" w:eastAsia="Times New Roman" w:hAnsi="Cambria" w:cs="Times New Roman"/>
                <w:sz w:val="18"/>
                <w:szCs w:val="18"/>
                <w:lang w:val="el-GR"/>
              </w:rPr>
            </w:pPr>
            <w:r>
              <w:rPr>
                <w:rFonts w:ascii="Cambria" w:eastAsia="Times New Roman" w:hAnsi="Cambria" w:cs="Times New Roman"/>
                <w:sz w:val="18"/>
                <w:szCs w:val="18"/>
              </w:rPr>
              <w:t>2022</w:t>
            </w:r>
            <w:r w:rsidR="00427910" w:rsidRPr="00153414">
              <w:rPr>
                <w:rFonts w:ascii="Cambria" w:eastAsia="Times New Roman" w:hAnsi="Cambria" w:cs="Times New Roman"/>
                <w:sz w:val="18"/>
                <w:szCs w:val="18"/>
                <w:lang w:val="el-GR"/>
              </w:rPr>
              <w:t>/mm/dd</w:t>
            </w:r>
          </w:p>
        </w:tc>
        <w:tc>
          <w:tcPr>
            <w:tcW w:w="1631" w:type="dxa"/>
          </w:tcPr>
          <w:p w14:paraId="00F5F041" w14:textId="77777777" w:rsidR="00427910" w:rsidRPr="00427910" w:rsidRDefault="00427910" w:rsidP="00427910">
            <w:pPr>
              <w:rPr>
                <w:rFonts w:ascii="Cambria" w:eastAsia="Times New Roman" w:hAnsi="Cambria" w:cs="Times New Roman"/>
                <w:sz w:val="18"/>
                <w:szCs w:val="18"/>
                <w:lang w:val="el-GR"/>
              </w:rPr>
            </w:pPr>
            <w:r>
              <w:rPr>
                <w:sz w:val="18"/>
                <w:szCs w:val="18"/>
                <w:lang w:val="el-GR"/>
              </w:rPr>
              <w:t>…</w:t>
            </w:r>
          </w:p>
        </w:tc>
        <w:tc>
          <w:tcPr>
            <w:tcW w:w="3142" w:type="dxa"/>
          </w:tcPr>
          <w:p w14:paraId="760E9F4A" w14:textId="77777777" w:rsidR="00427910" w:rsidRPr="00153414" w:rsidRDefault="00427910" w:rsidP="00427910">
            <w:pPr>
              <w:rPr>
                <w:rFonts w:ascii="Cambria" w:eastAsia="Times New Roman" w:hAnsi="Cambria" w:cs="Times New Roman"/>
                <w:sz w:val="18"/>
                <w:szCs w:val="18"/>
                <w:lang w:val="el-GR"/>
              </w:rPr>
            </w:pPr>
            <w:r>
              <w:rPr>
                <w:rFonts w:ascii="Cambria" w:eastAsia="Times New Roman" w:hAnsi="Cambria" w:cs="Times New Roman"/>
                <w:sz w:val="18"/>
                <w:szCs w:val="18"/>
                <w:lang w:val="el-GR"/>
              </w:rPr>
              <w:t>Διορθώσεις</w:t>
            </w:r>
            <w:r w:rsidRPr="00427910">
              <w:rPr>
                <w:rFonts w:ascii="Cambria" w:eastAsia="Times New Roman" w:hAnsi="Cambria" w:cs="Times New Roman"/>
                <w:sz w:val="18"/>
                <w:szCs w:val="18"/>
                <w:lang w:val="el-GR"/>
              </w:rPr>
              <w:t xml:space="preserve"> </w:t>
            </w:r>
            <w:r>
              <w:rPr>
                <w:rFonts w:ascii="Cambria" w:eastAsia="Times New Roman" w:hAnsi="Cambria" w:cs="Times New Roman"/>
                <w:sz w:val="18"/>
                <w:szCs w:val="18"/>
                <w:lang w:val="el-GR"/>
              </w:rPr>
              <w:t xml:space="preserve">στις </w:t>
            </w:r>
            <w:r>
              <w:rPr>
                <w:rFonts w:ascii="Cambria" w:eastAsia="Times New Roman" w:hAnsi="Cambria" w:cs="Times New Roman"/>
                <w:sz w:val="18"/>
                <w:szCs w:val="18"/>
              </w:rPr>
              <w:t>uses</w:t>
            </w:r>
            <w:r w:rsidRPr="00427910">
              <w:rPr>
                <w:rFonts w:ascii="Cambria" w:eastAsia="Times New Roman" w:hAnsi="Cambria" w:cs="Times New Roman"/>
                <w:sz w:val="18"/>
                <w:szCs w:val="18"/>
                <w:lang w:val="el-GR"/>
              </w:rPr>
              <w:t xml:space="preserve"> </w:t>
            </w:r>
            <w:r>
              <w:rPr>
                <w:rFonts w:ascii="Cambria" w:eastAsia="Times New Roman" w:hAnsi="Cambria" w:cs="Times New Roman"/>
                <w:sz w:val="18"/>
                <w:szCs w:val="18"/>
              </w:rPr>
              <w:t>cases</w:t>
            </w:r>
            <w:r w:rsidRPr="00427910">
              <w:rPr>
                <w:rFonts w:ascii="Cambria" w:eastAsia="Times New Roman" w:hAnsi="Cambria" w:cs="Times New Roman"/>
                <w:sz w:val="18"/>
                <w:szCs w:val="18"/>
                <w:lang w:val="el-GR"/>
              </w:rPr>
              <w:t xml:space="preserve">, </w:t>
            </w:r>
            <w:r>
              <w:rPr>
                <w:rFonts w:ascii="Cambria" w:eastAsia="Times New Roman" w:hAnsi="Cambria" w:cs="Times New Roman"/>
                <w:sz w:val="18"/>
                <w:szCs w:val="18"/>
                <w:lang w:val="el-GR"/>
              </w:rPr>
              <w:t xml:space="preserve"> επεκτάσεις στη σχεδίαση κλάσεων και ελέγχων </w:t>
            </w:r>
          </w:p>
        </w:tc>
        <w:tc>
          <w:tcPr>
            <w:tcW w:w="1965" w:type="dxa"/>
          </w:tcPr>
          <w:p w14:paraId="2A01C422" w14:textId="77777777" w:rsidR="00427910" w:rsidRPr="00153414"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ΥΥ,ΖΖ (ο ΧΧ αποχώρησε)</w:t>
            </w:r>
          </w:p>
        </w:tc>
      </w:tr>
      <w:tr w:rsidR="00427910" w:rsidRPr="00427910" w14:paraId="4B6586CE" w14:textId="77777777" w:rsidTr="00810CC8">
        <w:trPr>
          <w:trHeight w:val="1362"/>
        </w:trPr>
        <w:tc>
          <w:tcPr>
            <w:tcW w:w="1791" w:type="dxa"/>
          </w:tcPr>
          <w:p w14:paraId="1ED88045" w14:textId="77777777" w:rsidR="00427910" w:rsidRPr="00153414" w:rsidRDefault="00427910" w:rsidP="00113BBF">
            <w:pPr>
              <w:rPr>
                <w:rFonts w:ascii="Cambria" w:eastAsia="Times New Roman" w:hAnsi="Cambria" w:cs="Times New Roman"/>
                <w:sz w:val="18"/>
                <w:szCs w:val="18"/>
                <w:lang w:val="el-GR"/>
              </w:rPr>
            </w:pPr>
            <w:r w:rsidRPr="00153414">
              <w:rPr>
                <w:rFonts w:ascii="Cambria" w:eastAsia="Times New Roman" w:hAnsi="Cambria" w:cs="Times New Roman"/>
                <w:sz w:val="18"/>
                <w:szCs w:val="18"/>
                <w:lang w:val="el-GR"/>
              </w:rPr>
              <w:t>yyyy/mm/dd</w:t>
            </w:r>
          </w:p>
        </w:tc>
        <w:tc>
          <w:tcPr>
            <w:tcW w:w="1631" w:type="dxa"/>
          </w:tcPr>
          <w:p w14:paraId="72BD95C7" w14:textId="77777777" w:rsidR="00427910" w:rsidRPr="00153414"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w:t>
            </w:r>
          </w:p>
        </w:tc>
        <w:tc>
          <w:tcPr>
            <w:tcW w:w="3142" w:type="dxa"/>
          </w:tcPr>
          <w:p w14:paraId="6E27F4C4" w14:textId="77777777" w:rsidR="00427910" w:rsidRPr="00153414" w:rsidRDefault="00427910" w:rsidP="00427910">
            <w:pPr>
              <w:rPr>
                <w:rFonts w:ascii="Cambria" w:eastAsia="Times New Roman" w:hAnsi="Cambria" w:cs="Times New Roman"/>
                <w:sz w:val="18"/>
                <w:szCs w:val="18"/>
                <w:lang w:val="el-GR"/>
              </w:rPr>
            </w:pPr>
            <w:r>
              <w:rPr>
                <w:rFonts w:ascii="Cambria" w:eastAsia="Times New Roman" w:hAnsi="Cambria" w:cs="Times New Roman"/>
                <w:sz w:val="18"/>
                <w:szCs w:val="18"/>
                <w:lang w:val="el-GR"/>
              </w:rPr>
              <w:t>ΤΕΛΙΚΗ ΑΝΑΦΟΡΑ</w:t>
            </w:r>
          </w:p>
        </w:tc>
        <w:tc>
          <w:tcPr>
            <w:tcW w:w="1965" w:type="dxa"/>
          </w:tcPr>
          <w:p w14:paraId="0DE5FE9D" w14:textId="77777777" w:rsidR="00427910" w:rsidRPr="00153414" w:rsidRDefault="00427910" w:rsidP="00427910">
            <w:pPr>
              <w:rPr>
                <w:rFonts w:ascii="Cambria" w:eastAsia="Times New Roman" w:hAnsi="Cambria" w:cs="Times New Roman"/>
                <w:sz w:val="18"/>
                <w:szCs w:val="18"/>
                <w:lang w:val="el-GR"/>
              </w:rPr>
            </w:pPr>
            <w:r>
              <w:rPr>
                <w:rFonts w:ascii="Cambria" w:eastAsia="Times New Roman" w:hAnsi="Cambria" w:cs="Times New Roman"/>
                <w:sz w:val="18"/>
                <w:szCs w:val="18"/>
                <w:lang w:val="el-GR"/>
              </w:rPr>
              <w:t>ΥΥ</w:t>
            </w:r>
          </w:p>
        </w:tc>
      </w:tr>
    </w:tbl>
    <w:p w14:paraId="10F16867" w14:textId="77777777" w:rsidR="00153414" w:rsidRDefault="00153414" w:rsidP="00153414">
      <w:pPr>
        <w:rPr>
          <w:lang w:val="el-GR"/>
        </w:rPr>
      </w:pPr>
    </w:p>
    <w:p w14:paraId="0C051204" w14:textId="77777777" w:rsidR="002573C0" w:rsidRDefault="002573C0" w:rsidP="00F44824">
      <w:pPr>
        <w:rPr>
          <w:rStyle w:val="SubtleEmphasis"/>
          <w:lang w:val="el-GR"/>
        </w:rPr>
      </w:pPr>
      <w:r>
        <w:rPr>
          <w:rStyle w:val="SubtleEmphasis"/>
          <w:lang w:val="el-GR"/>
        </w:rPr>
        <w:t>Κατά τα λοιπά:</w:t>
      </w:r>
    </w:p>
    <w:p w14:paraId="31CA7BE1" w14:textId="77777777" w:rsidR="00DA7562" w:rsidRDefault="00DA7562" w:rsidP="002573C0">
      <w:pPr>
        <w:pStyle w:val="ListParagraph"/>
        <w:numPr>
          <w:ilvl w:val="0"/>
          <w:numId w:val="2"/>
        </w:numPr>
        <w:rPr>
          <w:rStyle w:val="SubtleEmphasis"/>
          <w:lang w:val="el-GR"/>
        </w:rPr>
      </w:pPr>
      <w:r w:rsidRPr="002573C0">
        <w:rPr>
          <w:rStyle w:val="SubtleEmphasis"/>
          <w:lang w:val="el-GR"/>
        </w:rPr>
        <w:t xml:space="preserve">Δώστε ιδιαίτερη σημασία στους ελέγχους, </w:t>
      </w:r>
      <w:r>
        <w:rPr>
          <w:rStyle w:val="SubtleEmphasis"/>
          <w:lang w:val="el-GR"/>
        </w:rPr>
        <w:t xml:space="preserve">καθώς </w:t>
      </w:r>
      <w:r w:rsidRPr="002573C0">
        <w:rPr>
          <w:rStyle w:val="SubtleEmphasis"/>
          <w:lang w:val="el-GR"/>
        </w:rPr>
        <w:t xml:space="preserve">είναι από τις λίγες φορές στην εκπαίδευσή σας που </w:t>
      </w:r>
      <w:r>
        <w:rPr>
          <w:rStyle w:val="SubtleEmphasis"/>
          <w:lang w:val="el-GR"/>
        </w:rPr>
        <w:t>εξετάζεστε για την απάντηση που δώσατε</w:t>
      </w:r>
      <w:r w:rsidRPr="002573C0">
        <w:rPr>
          <w:rStyle w:val="SubtleEmphasis"/>
          <w:lang w:val="el-GR"/>
        </w:rPr>
        <w:t xml:space="preserve"> </w:t>
      </w:r>
      <w:r>
        <w:rPr>
          <w:rStyle w:val="SubtleEmphasis"/>
          <w:lang w:val="el-GR"/>
        </w:rPr>
        <w:t>σ</w:t>
      </w:r>
      <w:r w:rsidRPr="002573C0">
        <w:rPr>
          <w:rStyle w:val="SubtleEmphasis"/>
          <w:lang w:val="el-GR"/>
        </w:rPr>
        <w:t>το ερώτημα «Πώς θα επιβεβαιώσω ότι ο κώδικάς μου κάνει αυτό που πρέπει?»</w:t>
      </w:r>
      <w:r>
        <w:rPr>
          <w:rStyle w:val="SubtleEmphasis"/>
          <w:lang w:val="el-GR"/>
        </w:rPr>
        <w:t xml:space="preserve"> (θυμηθείτε ότι στις συνεντεύξεις για δουλειά, ερωτήσεις επί του </w:t>
      </w:r>
      <w:r>
        <w:rPr>
          <w:rStyle w:val="SubtleEmphasis"/>
        </w:rPr>
        <w:t>testing</w:t>
      </w:r>
      <w:r w:rsidRPr="0071063B">
        <w:rPr>
          <w:rStyle w:val="SubtleEmphasis"/>
          <w:lang w:val="el-GR"/>
        </w:rPr>
        <w:t xml:space="preserve"> </w:t>
      </w:r>
      <w:r>
        <w:rPr>
          <w:rStyle w:val="SubtleEmphasis"/>
          <w:lang w:val="el-GR"/>
        </w:rPr>
        <w:t xml:space="preserve">είναι από τις πιο κλασικές επιλογές των </w:t>
      </w:r>
      <w:r>
        <w:rPr>
          <w:rStyle w:val="SubtleEmphasis"/>
        </w:rPr>
        <w:t>interviewers</w:t>
      </w:r>
      <w:r>
        <w:rPr>
          <w:rStyle w:val="SubtleEmphasis"/>
          <w:lang w:val="el-GR"/>
        </w:rPr>
        <w:t>).</w:t>
      </w:r>
    </w:p>
    <w:p w14:paraId="1B719DF0" w14:textId="623065A8" w:rsidR="00191DB9" w:rsidRPr="00DA7562" w:rsidRDefault="002573C0" w:rsidP="00DA7562">
      <w:pPr>
        <w:pStyle w:val="ListParagraph"/>
        <w:numPr>
          <w:ilvl w:val="0"/>
          <w:numId w:val="2"/>
        </w:numPr>
        <w:rPr>
          <w:rStyle w:val="SubtleEmphasis"/>
          <w:lang w:val="el-GR"/>
        </w:rPr>
      </w:pPr>
      <w:r w:rsidRPr="002573C0">
        <w:rPr>
          <w:rStyle w:val="SubtleEmphasis"/>
          <w:lang w:val="el-GR"/>
        </w:rPr>
        <w:t>Συμπληρώστε τα διαγράμματα με τις σχετικές εικόνες. Προσοχή: τα σχήματα πρέπει να είναι ΕΥΔΙΑΚΡΙΤΑ. Ο σκοπός των διαγραμμάτων είναι να μπορούν να μεταδώσουν ΣΤΟΥΣ ΑΛΛΟΥΣ τις σχεδιαστικές σας αποφάσεις</w:t>
      </w:r>
      <w:r w:rsidR="00C35390">
        <w:rPr>
          <w:rStyle w:val="SubtleEmphasis"/>
          <w:lang w:val="el-GR"/>
        </w:rPr>
        <w:t>.</w:t>
      </w:r>
    </w:p>
    <w:p w14:paraId="4AB7B494" w14:textId="77777777" w:rsidR="00DA7562" w:rsidRDefault="00DA7562">
      <w:pPr>
        <w:rPr>
          <w:lang w:val="el-GR"/>
        </w:rPr>
      </w:pPr>
    </w:p>
    <w:p w14:paraId="70C4BFA6" w14:textId="75B8B9AA" w:rsidR="00153414" w:rsidRDefault="00153414">
      <w:pPr>
        <w:rPr>
          <w:lang w:val="el-GR"/>
        </w:rPr>
      </w:pPr>
      <w:r>
        <w:rPr>
          <w:lang w:val="el-GR"/>
        </w:rPr>
        <w:br w:type="page"/>
      </w:r>
    </w:p>
    <w:p w14:paraId="46F93DBD" w14:textId="77777777" w:rsidR="005F43FF" w:rsidRPr="00F44824" w:rsidRDefault="005F43FF" w:rsidP="00153414">
      <w:pPr>
        <w:pStyle w:val="Heading1"/>
        <w:rPr>
          <w:lang w:val="el-GR"/>
        </w:rPr>
      </w:pPr>
      <w:r>
        <w:rPr>
          <w:lang w:val="el-GR"/>
        </w:rPr>
        <w:lastRenderedPageBreak/>
        <w:t xml:space="preserve">Ανάλυση Απαιτήσεων – </w:t>
      </w:r>
      <w:r>
        <w:t>Use</w:t>
      </w:r>
      <w:r w:rsidRPr="005F43FF">
        <w:rPr>
          <w:lang w:val="el-GR"/>
        </w:rPr>
        <w:t xml:space="preserve"> </w:t>
      </w:r>
      <w:r>
        <w:t>Cases</w:t>
      </w:r>
    </w:p>
    <w:p w14:paraId="62C24E01" w14:textId="77777777" w:rsidR="00D670C2" w:rsidRDefault="00664439" w:rsidP="00342AA8">
      <w:pPr>
        <w:rPr>
          <w:lang w:val="el-GR"/>
        </w:rPr>
      </w:pPr>
      <w:r>
        <w:rPr>
          <w:lang w:val="el-GR"/>
        </w:rPr>
        <w:t>Στην παρούσα ενότητα, παρατίθενται</w:t>
      </w:r>
      <w:r w:rsidR="00342AA8">
        <w:rPr>
          <w:lang w:val="el-GR"/>
        </w:rPr>
        <w:t xml:space="preserve"> οι περιγραφές των </w:t>
      </w:r>
      <w:r w:rsidR="00342AA8">
        <w:t>use</w:t>
      </w:r>
      <w:r w:rsidR="00342AA8" w:rsidRPr="00342AA8">
        <w:rPr>
          <w:lang w:val="el-GR"/>
        </w:rPr>
        <w:t xml:space="preserve"> </w:t>
      </w:r>
      <w:r w:rsidR="00342AA8">
        <w:t>cases</w:t>
      </w:r>
      <w:r w:rsidR="00342AA8" w:rsidRPr="00342AA8">
        <w:rPr>
          <w:lang w:val="el-GR"/>
        </w:rPr>
        <w:t xml:space="preserve"> </w:t>
      </w:r>
      <w:r w:rsidR="00D670C2">
        <w:rPr>
          <w:lang w:val="el-GR"/>
        </w:rPr>
        <w:t>με βάση τις καταγεγραμμένες απαιτήσεις</w:t>
      </w:r>
      <w:r w:rsidR="00072742">
        <w:rPr>
          <w:lang w:val="el-GR"/>
        </w:rPr>
        <w:t>.</w:t>
      </w:r>
      <w:r w:rsidR="00F21E78">
        <w:rPr>
          <w:lang w:val="el-GR"/>
        </w:rPr>
        <w:t xml:space="preserve"> </w:t>
      </w:r>
    </w:p>
    <w:p w14:paraId="53376E1B" w14:textId="77777777" w:rsidR="00F21E78" w:rsidRDefault="00F21E78" w:rsidP="00342AA8">
      <w:pPr>
        <w:rPr>
          <w:lang w:val="el-GR"/>
        </w:rPr>
      </w:pPr>
    </w:p>
    <w:p w14:paraId="1B1FDF81" w14:textId="2BA20587" w:rsidR="1F7333A5" w:rsidRPr="00B95339" w:rsidRDefault="007D088D" w:rsidP="007D088D">
      <w:pPr>
        <w:pStyle w:val="UseCaseTitle"/>
        <w:jc w:val="center"/>
        <w:rPr>
          <w:sz w:val="56"/>
          <w:szCs w:val="56"/>
          <w:lang w:val="en-US"/>
        </w:rPr>
      </w:pPr>
      <w:r w:rsidRPr="00497B2E">
        <w:rPr>
          <w:sz w:val="56"/>
          <w:szCs w:val="56"/>
        </w:rPr>
        <w:t>Φόρτωσε</w:t>
      </w:r>
      <w:r w:rsidRPr="00497B2E">
        <w:rPr>
          <w:sz w:val="56"/>
          <w:szCs w:val="56"/>
          <w:lang w:val="en-US"/>
        </w:rPr>
        <w:t xml:space="preserve"> </w:t>
      </w:r>
    </w:p>
    <w:p w14:paraId="457592D3" w14:textId="0B46C292" w:rsidR="00F21E78" w:rsidRPr="00516E5C" w:rsidRDefault="00F21E78" w:rsidP="00F21E78">
      <w:pPr>
        <w:pStyle w:val="UseCaseHeader"/>
        <w:rPr>
          <w:sz w:val="40"/>
          <w:szCs w:val="40"/>
          <w:lang w:val="el-GR"/>
        </w:rPr>
      </w:pPr>
      <w:r w:rsidRPr="00497B2E">
        <w:rPr>
          <w:sz w:val="40"/>
          <w:szCs w:val="40"/>
        </w:rPr>
        <w:t>ID</w:t>
      </w:r>
      <w:r w:rsidRPr="00516E5C">
        <w:rPr>
          <w:sz w:val="40"/>
          <w:szCs w:val="40"/>
          <w:lang w:val="el-GR"/>
        </w:rPr>
        <w:t xml:space="preserve">: </w:t>
      </w:r>
      <w:r w:rsidRPr="00497B2E">
        <w:rPr>
          <w:sz w:val="40"/>
          <w:szCs w:val="40"/>
        </w:rPr>
        <w:t>UC</w:t>
      </w:r>
      <w:r w:rsidRPr="00516E5C">
        <w:rPr>
          <w:sz w:val="40"/>
          <w:szCs w:val="40"/>
          <w:lang w:val="el-GR"/>
        </w:rPr>
        <w:t xml:space="preserve"> 1</w:t>
      </w:r>
    </w:p>
    <w:p w14:paraId="1A1505DA" w14:textId="77777777" w:rsidR="00516E5C" w:rsidRPr="00516E5C" w:rsidRDefault="00516E5C" w:rsidP="00516E5C">
      <w:pPr>
        <w:pStyle w:val="UseCaseHeader"/>
        <w:rPr>
          <w:sz w:val="40"/>
          <w:szCs w:val="40"/>
          <w:lang w:val="el-GR"/>
        </w:rPr>
      </w:pPr>
      <w:r w:rsidRPr="00497B2E">
        <w:rPr>
          <w:sz w:val="40"/>
          <w:szCs w:val="40"/>
        </w:rPr>
        <w:t>Description</w:t>
      </w:r>
      <w:r w:rsidRPr="00516E5C">
        <w:rPr>
          <w:sz w:val="40"/>
          <w:szCs w:val="40"/>
          <w:lang w:val="el-GR"/>
        </w:rPr>
        <w:t xml:space="preserve"> </w:t>
      </w:r>
      <w:r w:rsidRPr="00497B2E">
        <w:rPr>
          <w:sz w:val="40"/>
          <w:szCs w:val="40"/>
        </w:rPr>
        <w:t>and</w:t>
      </w:r>
      <w:r w:rsidRPr="00516E5C">
        <w:rPr>
          <w:sz w:val="40"/>
          <w:szCs w:val="40"/>
          <w:lang w:val="el-GR"/>
        </w:rPr>
        <w:t xml:space="preserve"> </w:t>
      </w:r>
      <w:r w:rsidRPr="00497B2E">
        <w:rPr>
          <w:sz w:val="40"/>
          <w:szCs w:val="40"/>
        </w:rPr>
        <w:t>Goal</w:t>
      </w:r>
    </w:p>
    <w:p w14:paraId="338E38AA" w14:textId="77777777" w:rsidR="00516E5C" w:rsidRPr="00497B2E" w:rsidRDefault="00516E5C" w:rsidP="00516E5C">
      <w:pPr>
        <w:pStyle w:val="UseCaseText"/>
        <w:rPr>
          <w:sz w:val="24"/>
          <w:szCs w:val="24"/>
        </w:rPr>
      </w:pPr>
      <w:r w:rsidRPr="00497B2E">
        <w:rPr>
          <w:sz w:val="24"/>
          <w:szCs w:val="24"/>
        </w:rPr>
        <w:t xml:space="preserve">Η </w:t>
      </w:r>
      <w:r w:rsidRPr="00497B2E">
        <w:rPr>
          <w:sz w:val="24"/>
          <w:szCs w:val="24"/>
          <w:lang w:val="en-US"/>
        </w:rPr>
        <w:t>use</w:t>
      </w:r>
      <w:r w:rsidRPr="00497B2E">
        <w:rPr>
          <w:sz w:val="24"/>
          <w:szCs w:val="24"/>
        </w:rPr>
        <w:t xml:space="preserve"> </w:t>
      </w:r>
      <w:r w:rsidRPr="00497B2E">
        <w:rPr>
          <w:sz w:val="24"/>
          <w:szCs w:val="24"/>
          <w:lang w:val="en-US"/>
        </w:rPr>
        <w:t>case</w:t>
      </w:r>
      <w:r w:rsidRPr="00497B2E">
        <w:rPr>
          <w:sz w:val="24"/>
          <w:szCs w:val="24"/>
        </w:rPr>
        <w:t xml:space="preserve"> «Φόρτωσε» εμφανίζει ταξινομημένο το αρχείο κειμένου που έχουμε επιλέξει . </w:t>
      </w:r>
    </w:p>
    <w:p w14:paraId="72209BA2" w14:textId="77777777" w:rsidR="00516E5C" w:rsidRPr="00497B2E" w:rsidRDefault="00516E5C" w:rsidP="00516E5C">
      <w:pPr>
        <w:pStyle w:val="UseCaseHeader"/>
        <w:rPr>
          <w:sz w:val="40"/>
          <w:szCs w:val="40"/>
          <w:lang w:val="el-GR"/>
        </w:rPr>
      </w:pPr>
      <w:r w:rsidRPr="00497B2E">
        <w:rPr>
          <w:sz w:val="40"/>
          <w:szCs w:val="40"/>
        </w:rPr>
        <w:t>Actors</w:t>
      </w:r>
      <w:r w:rsidRPr="00497B2E">
        <w:rPr>
          <w:sz w:val="40"/>
          <w:szCs w:val="40"/>
          <w:lang w:val="el-GR"/>
        </w:rPr>
        <w:t xml:space="preserve"> </w:t>
      </w:r>
    </w:p>
    <w:p w14:paraId="67FF99CC" w14:textId="77777777" w:rsidR="00516E5C" w:rsidRPr="00497B2E" w:rsidRDefault="00516E5C" w:rsidP="00516E5C">
      <w:pPr>
        <w:pStyle w:val="UseCaseText"/>
        <w:rPr>
          <w:sz w:val="24"/>
          <w:szCs w:val="24"/>
        </w:rPr>
      </w:pPr>
      <w:r w:rsidRPr="00497B2E">
        <w:rPr>
          <w:sz w:val="24"/>
          <w:szCs w:val="24"/>
        </w:rPr>
        <w:t xml:space="preserve">Ο Χρήστης </w:t>
      </w:r>
    </w:p>
    <w:p w14:paraId="53BC225E" w14:textId="77777777" w:rsidR="00516E5C" w:rsidRPr="00497B2E" w:rsidRDefault="00516E5C" w:rsidP="00516E5C">
      <w:pPr>
        <w:pStyle w:val="UseCaseHeader"/>
        <w:rPr>
          <w:sz w:val="40"/>
          <w:szCs w:val="40"/>
          <w:lang w:val="el-GR"/>
        </w:rPr>
      </w:pPr>
      <w:r w:rsidRPr="00497B2E">
        <w:rPr>
          <w:sz w:val="40"/>
          <w:szCs w:val="40"/>
        </w:rPr>
        <w:t>Basic</w:t>
      </w:r>
      <w:r w:rsidRPr="00497B2E">
        <w:rPr>
          <w:sz w:val="40"/>
          <w:szCs w:val="40"/>
          <w:lang w:val="el-GR"/>
        </w:rPr>
        <w:t xml:space="preserve"> </w:t>
      </w:r>
      <w:r w:rsidRPr="00497B2E">
        <w:rPr>
          <w:sz w:val="40"/>
          <w:szCs w:val="40"/>
        </w:rPr>
        <w:t>Flow</w:t>
      </w:r>
    </w:p>
    <w:p w14:paraId="737F4244" w14:textId="77777777" w:rsidR="00516E5C" w:rsidRPr="00497B2E" w:rsidRDefault="00516E5C" w:rsidP="00516E5C">
      <w:pPr>
        <w:pStyle w:val="BulletList"/>
        <w:numPr>
          <w:ilvl w:val="0"/>
          <w:numId w:val="10"/>
        </w:numPr>
        <w:rPr>
          <w:sz w:val="24"/>
          <w:szCs w:val="24"/>
          <w:lang w:val="el-GR"/>
        </w:rPr>
      </w:pPr>
      <w:r w:rsidRPr="00497B2E">
        <w:rPr>
          <w:sz w:val="24"/>
          <w:szCs w:val="24"/>
        </w:rPr>
        <w:t>To</w:t>
      </w:r>
      <w:r w:rsidRPr="00497B2E">
        <w:rPr>
          <w:sz w:val="24"/>
          <w:szCs w:val="24"/>
          <w:lang w:val="el-GR"/>
        </w:rPr>
        <w:t xml:space="preserve"> </w:t>
      </w:r>
      <w:r w:rsidRPr="00497B2E">
        <w:rPr>
          <w:sz w:val="24"/>
          <w:szCs w:val="24"/>
        </w:rPr>
        <w:t>use</w:t>
      </w:r>
      <w:r w:rsidRPr="00497B2E">
        <w:rPr>
          <w:sz w:val="24"/>
          <w:szCs w:val="24"/>
          <w:lang w:val="el-GR"/>
        </w:rPr>
        <w:t xml:space="preserve"> </w:t>
      </w:r>
      <w:r w:rsidRPr="00497B2E">
        <w:rPr>
          <w:sz w:val="24"/>
          <w:szCs w:val="24"/>
        </w:rPr>
        <w:t>case</w:t>
      </w:r>
      <w:r w:rsidRPr="00497B2E">
        <w:rPr>
          <w:sz w:val="24"/>
          <w:szCs w:val="24"/>
          <w:lang w:val="el-GR"/>
        </w:rPr>
        <w:t xml:space="preserve"> ξεκινάει όταν ο χρήστης επιλέξει από το μενού </w:t>
      </w:r>
      <w:r w:rsidRPr="00497B2E">
        <w:rPr>
          <w:sz w:val="24"/>
          <w:szCs w:val="24"/>
        </w:rPr>
        <w:t>File</w:t>
      </w:r>
      <w:r w:rsidRPr="00497B2E">
        <w:rPr>
          <w:sz w:val="24"/>
          <w:szCs w:val="24"/>
          <w:lang w:val="el-GR"/>
        </w:rPr>
        <w:t xml:space="preserve"> την επιλογή «</w:t>
      </w:r>
      <w:r w:rsidRPr="00497B2E">
        <w:rPr>
          <w:sz w:val="24"/>
          <w:szCs w:val="24"/>
        </w:rPr>
        <w:t>Load</w:t>
      </w:r>
      <w:r w:rsidRPr="00497B2E">
        <w:rPr>
          <w:sz w:val="24"/>
          <w:szCs w:val="24"/>
          <w:lang w:val="el-GR"/>
        </w:rPr>
        <w:t xml:space="preserve"> </w:t>
      </w:r>
      <w:r w:rsidRPr="00497B2E">
        <w:rPr>
          <w:sz w:val="24"/>
          <w:szCs w:val="24"/>
        </w:rPr>
        <w:t>TSV</w:t>
      </w:r>
      <w:r w:rsidRPr="00497B2E">
        <w:rPr>
          <w:sz w:val="24"/>
          <w:szCs w:val="24"/>
          <w:lang w:val="el-GR"/>
        </w:rPr>
        <w:t>».</w:t>
      </w:r>
    </w:p>
    <w:p w14:paraId="741E2DE6" w14:textId="77777777" w:rsidR="00516E5C" w:rsidRPr="00497B2E" w:rsidRDefault="00516E5C" w:rsidP="00516E5C">
      <w:pPr>
        <w:pStyle w:val="BulletList"/>
        <w:numPr>
          <w:ilvl w:val="0"/>
          <w:numId w:val="10"/>
        </w:numPr>
        <w:rPr>
          <w:sz w:val="24"/>
          <w:szCs w:val="24"/>
          <w:lang w:val="el-GR"/>
        </w:rPr>
      </w:pPr>
      <w:r w:rsidRPr="00497B2E">
        <w:rPr>
          <w:sz w:val="24"/>
          <w:szCs w:val="24"/>
          <w:lang w:val="el-GR"/>
        </w:rPr>
        <w:t>Το σύστημα εμφανίζει ταξινομημένο το αρχείο στην οθόνη.</w:t>
      </w:r>
    </w:p>
    <w:p w14:paraId="44D3D2DB" w14:textId="77777777" w:rsidR="00516E5C" w:rsidRPr="00497B2E" w:rsidRDefault="00516E5C" w:rsidP="00516E5C">
      <w:pPr>
        <w:pStyle w:val="UseCaseHeader"/>
        <w:rPr>
          <w:sz w:val="40"/>
          <w:szCs w:val="40"/>
          <w:lang w:val="el-GR"/>
        </w:rPr>
      </w:pPr>
      <w:r w:rsidRPr="00497B2E">
        <w:rPr>
          <w:sz w:val="40"/>
          <w:szCs w:val="40"/>
        </w:rPr>
        <w:t>Extensions</w:t>
      </w:r>
      <w:r w:rsidRPr="007444FA">
        <w:rPr>
          <w:sz w:val="40"/>
          <w:szCs w:val="40"/>
          <w:lang w:val="el-GR"/>
        </w:rPr>
        <w:t xml:space="preserve"> / </w:t>
      </w:r>
      <w:r w:rsidRPr="00497B2E">
        <w:rPr>
          <w:sz w:val="40"/>
          <w:szCs w:val="40"/>
        </w:rPr>
        <w:t>Variations</w:t>
      </w:r>
    </w:p>
    <w:p w14:paraId="0D4CF09B" w14:textId="77777777" w:rsidR="00516E5C" w:rsidRPr="00497B2E" w:rsidRDefault="00516E5C" w:rsidP="00516E5C">
      <w:pPr>
        <w:pStyle w:val="BulletList"/>
        <w:numPr>
          <w:ilvl w:val="0"/>
          <w:numId w:val="0"/>
        </w:numPr>
        <w:rPr>
          <w:sz w:val="24"/>
          <w:szCs w:val="24"/>
          <w:lang w:val="el-GR"/>
        </w:rPr>
      </w:pPr>
      <w:r w:rsidRPr="00497B2E">
        <w:rPr>
          <w:sz w:val="24"/>
          <w:szCs w:val="24"/>
          <w:lang w:val="el-GR"/>
        </w:rPr>
        <w:t>Στην περίπτωση κατά την οποία δεν υπάρχει το αρχείο εμφανίζεται ένα μήνυμα που ενημερώνει ότι δεν υπάρχει ή δεν μπορεί να ανοιχτεί .</w:t>
      </w:r>
    </w:p>
    <w:p w14:paraId="5BB72401" w14:textId="77777777" w:rsidR="00516E5C" w:rsidRPr="00497B2E" w:rsidRDefault="00516E5C" w:rsidP="00516E5C">
      <w:pPr>
        <w:pStyle w:val="UseCaseHeader"/>
        <w:rPr>
          <w:sz w:val="40"/>
          <w:szCs w:val="40"/>
          <w:lang w:val="el-GR"/>
        </w:rPr>
      </w:pPr>
      <w:r w:rsidRPr="00497B2E">
        <w:rPr>
          <w:sz w:val="40"/>
          <w:szCs w:val="40"/>
        </w:rPr>
        <w:t>Post</w:t>
      </w:r>
      <w:r w:rsidRPr="00497B2E">
        <w:rPr>
          <w:sz w:val="40"/>
          <w:szCs w:val="40"/>
          <w:lang w:val="el-GR"/>
        </w:rPr>
        <w:t xml:space="preserve"> </w:t>
      </w:r>
      <w:r w:rsidRPr="00497B2E">
        <w:rPr>
          <w:sz w:val="40"/>
          <w:szCs w:val="40"/>
        </w:rPr>
        <w:t>conditions</w:t>
      </w:r>
    </w:p>
    <w:p w14:paraId="1BED0EF6" w14:textId="77777777" w:rsidR="00516E5C" w:rsidRPr="00497B2E" w:rsidRDefault="00516E5C" w:rsidP="00516E5C">
      <w:pPr>
        <w:pStyle w:val="UseCaseText"/>
        <w:rPr>
          <w:sz w:val="24"/>
          <w:szCs w:val="24"/>
        </w:rPr>
      </w:pPr>
      <w:r w:rsidRPr="00497B2E">
        <w:rPr>
          <w:sz w:val="24"/>
          <w:szCs w:val="24"/>
        </w:rPr>
        <w:t xml:space="preserve">Ο χρήστης παραλαμβάνει φορτωμένο και ταξινομημένο το αρχείο  </w:t>
      </w:r>
    </w:p>
    <w:p w14:paraId="7063A99D" w14:textId="77777777" w:rsidR="00516E5C" w:rsidRPr="00516E5C" w:rsidRDefault="00516E5C" w:rsidP="00516E5C">
      <w:pPr>
        <w:pStyle w:val="UseCaseHeader"/>
        <w:rPr>
          <w:sz w:val="40"/>
          <w:szCs w:val="40"/>
          <w:lang w:val="el-GR"/>
        </w:rPr>
      </w:pPr>
      <w:r>
        <w:rPr>
          <w:sz w:val="40"/>
          <w:szCs w:val="40"/>
        </w:rPr>
        <w:t>Other</w:t>
      </w:r>
      <w:r w:rsidRPr="00516E5C">
        <w:rPr>
          <w:sz w:val="40"/>
          <w:szCs w:val="40"/>
          <w:lang w:val="el-GR"/>
        </w:rPr>
        <w:t xml:space="preserve"> </w:t>
      </w:r>
      <w:r>
        <w:rPr>
          <w:sz w:val="40"/>
          <w:szCs w:val="40"/>
        </w:rPr>
        <w:t>comments</w:t>
      </w:r>
    </w:p>
    <w:p w14:paraId="3A6ED95B" w14:textId="2C41A076" w:rsidR="00516E5C" w:rsidRPr="003047D4" w:rsidRDefault="00516E5C" w:rsidP="00516E5C">
      <w:pPr>
        <w:pStyle w:val="UseCaseText"/>
        <w:rPr>
          <w:sz w:val="24"/>
          <w:szCs w:val="24"/>
        </w:rPr>
      </w:pPr>
      <w:r>
        <w:rPr>
          <w:sz w:val="24"/>
          <w:szCs w:val="24"/>
        </w:rPr>
        <w:t xml:space="preserve">Σε αντιστοιχία με το  </w:t>
      </w:r>
      <w:r>
        <w:rPr>
          <w:sz w:val="24"/>
          <w:szCs w:val="24"/>
          <w:lang w:val="en-US"/>
        </w:rPr>
        <w:t>project</w:t>
      </w:r>
      <w:r w:rsidRPr="00516E5C">
        <w:rPr>
          <w:sz w:val="24"/>
          <w:szCs w:val="24"/>
        </w:rPr>
        <w:t xml:space="preserve"> </w:t>
      </w:r>
      <w:r>
        <w:rPr>
          <w:sz w:val="24"/>
          <w:szCs w:val="24"/>
        </w:rPr>
        <w:t xml:space="preserve">αντιπροσωπεύει </w:t>
      </w:r>
      <w:r w:rsidR="003047D4">
        <w:rPr>
          <w:sz w:val="24"/>
          <w:szCs w:val="24"/>
        </w:rPr>
        <w:t xml:space="preserve">το πακέτο </w:t>
      </w:r>
      <w:r w:rsidR="003047D4">
        <w:rPr>
          <w:sz w:val="24"/>
          <w:szCs w:val="24"/>
          <w:lang w:val="en-US"/>
        </w:rPr>
        <w:t>filemanagment</w:t>
      </w:r>
      <w:r w:rsidR="003047D4">
        <w:rPr>
          <w:sz w:val="24"/>
          <w:szCs w:val="24"/>
        </w:rPr>
        <w:t xml:space="preserve"> και κατά συνέπια τις κλάσεις </w:t>
      </w:r>
      <w:r w:rsidR="003047D4">
        <w:rPr>
          <w:sz w:val="24"/>
          <w:szCs w:val="24"/>
          <w:lang w:val="en-US"/>
        </w:rPr>
        <w:t>FileOpen</w:t>
      </w:r>
      <w:r w:rsidR="003047D4" w:rsidRPr="003047D4">
        <w:rPr>
          <w:sz w:val="24"/>
          <w:szCs w:val="24"/>
        </w:rPr>
        <w:t>.</w:t>
      </w:r>
      <w:r w:rsidR="003047D4">
        <w:rPr>
          <w:sz w:val="24"/>
          <w:szCs w:val="24"/>
          <w:lang w:val="en-US"/>
        </w:rPr>
        <w:t>java</w:t>
      </w:r>
      <w:r w:rsidR="003047D4" w:rsidRPr="003047D4">
        <w:rPr>
          <w:sz w:val="24"/>
          <w:szCs w:val="24"/>
        </w:rPr>
        <w:t xml:space="preserve"> </w:t>
      </w:r>
      <w:r w:rsidR="003047D4">
        <w:rPr>
          <w:sz w:val="24"/>
          <w:szCs w:val="24"/>
        </w:rPr>
        <w:t xml:space="preserve">η οποία είναι υπεύθυνη για να ανοίξει ένα αρχείο </w:t>
      </w:r>
      <w:r w:rsidR="003047D4">
        <w:rPr>
          <w:sz w:val="24"/>
          <w:szCs w:val="24"/>
          <w:lang w:val="en-US"/>
        </w:rPr>
        <w:t>tsv</w:t>
      </w:r>
      <w:r w:rsidR="003047D4" w:rsidRPr="003047D4">
        <w:rPr>
          <w:sz w:val="24"/>
          <w:szCs w:val="24"/>
        </w:rPr>
        <w:t xml:space="preserve"> </w:t>
      </w:r>
      <w:r w:rsidR="003047D4">
        <w:rPr>
          <w:sz w:val="24"/>
          <w:szCs w:val="24"/>
        </w:rPr>
        <w:t xml:space="preserve">από το σύστημα ώστε να μπορεί να το χειριστεί η εφαρμογή μας και την κλάση </w:t>
      </w:r>
      <w:r w:rsidR="003047D4">
        <w:rPr>
          <w:sz w:val="24"/>
          <w:szCs w:val="24"/>
          <w:lang w:val="en-US"/>
        </w:rPr>
        <w:t>Classifification</w:t>
      </w:r>
      <w:r w:rsidR="003047D4" w:rsidRPr="003047D4">
        <w:rPr>
          <w:sz w:val="24"/>
          <w:szCs w:val="24"/>
        </w:rPr>
        <w:t>.</w:t>
      </w:r>
      <w:r w:rsidR="003047D4">
        <w:rPr>
          <w:sz w:val="24"/>
          <w:szCs w:val="24"/>
          <w:lang w:val="en-US"/>
        </w:rPr>
        <w:t>java</w:t>
      </w:r>
      <w:r w:rsidR="003047D4" w:rsidRPr="003047D4">
        <w:rPr>
          <w:sz w:val="24"/>
          <w:szCs w:val="24"/>
        </w:rPr>
        <w:t xml:space="preserve"> </w:t>
      </w:r>
      <w:r w:rsidR="003047D4">
        <w:rPr>
          <w:sz w:val="24"/>
          <w:szCs w:val="24"/>
        </w:rPr>
        <w:t xml:space="preserve">η οποία επιστρέφει ταξινομημένο το αρχείο (διάγραμμα </w:t>
      </w:r>
      <w:r w:rsidR="003047D4">
        <w:rPr>
          <w:sz w:val="24"/>
          <w:szCs w:val="24"/>
          <w:lang w:val="en-US"/>
        </w:rPr>
        <w:t>gant</w:t>
      </w:r>
      <w:r w:rsidR="003047D4" w:rsidRPr="003047D4">
        <w:rPr>
          <w:sz w:val="24"/>
          <w:szCs w:val="24"/>
        </w:rPr>
        <w:t xml:space="preserve"> </w:t>
      </w:r>
      <w:r w:rsidR="003047D4">
        <w:rPr>
          <w:sz w:val="24"/>
          <w:szCs w:val="24"/>
        </w:rPr>
        <w:t xml:space="preserve">) </w:t>
      </w:r>
    </w:p>
    <w:p w14:paraId="42311397" w14:textId="77777777" w:rsidR="007D088D" w:rsidRPr="00497B2E" w:rsidRDefault="007D088D" w:rsidP="00F21E78">
      <w:pPr>
        <w:pStyle w:val="UseCaseText"/>
        <w:rPr>
          <w:ins w:id="0" w:author="ΙΩΑΝΝΗΣ ΤΣΟΧΛΑΣ"/>
          <w:sz w:val="22"/>
          <w:szCs w:val="22"/>
        </w:rPr>
      </w:pPr>
    </w:p>
    <w:p w14:paraId="434CC691" w14:textId="160A2F4D" w:rsidR="007D088D" w:rsidRPr="007444FA" w:rsidRDefault="007D088D" w:rsidP="007D088D">
      <w:pPr>
        <w:pStyle w:val="UseCaseTitle"/>
        <w:jc w:val="center"/>
        <w:rPr>
          <w:ins w:id="1" w:author="ΙΩΑΝΝΗΣ ΤΣΟΧΛΑΣ"/>
          <w:sz w:val="52"/>
          <w:szCs w:val="52"/>
        </w:rPr>
      </w:pPr>
      <w:bookmarkStart w:id="2" w:name="_Hlk119010667"/>
      <w:ins w:id="3" w:author="ΙΩΑΝΝΗΣ ΤΣΟΧΛΑΣ">
        <w:r w:rsidRPr="00497B2E">
          <w:rPr>
            <w:sz w:val="52"/>
            <w:szCs w:val="52"/>
          </w:rPr>
          <w:lastRenderedPageBreak/>
          <w:t xml:space="preserve">Επέστρεψε Εργασίες που Πληρούν το Κριτήριο </w:t>
        </w:r>
      </w:ins>
      <w:r w:rsidR="007444FA">
        <w:rPr>
          <w:sz w:val="52"/>
          <w:szCs w:val="52"/>
        </w:rPr>
        <w:t>Α</w:t>
      </w:r>
      <w:ins w:id="4" w:author="ΙΩΑΝΝΗΣ ΤΣΟΧΛΑΣ">
        <w:r w:rsidR="007444FA" w:rsidRPr="00497B2E">
          <w:rPr>
            <w:sz w:val="52"/>
            <w:szCs w:val="52"/>
          </w:rPr>
          <w:t>ναζήτηση</w:t>
        </w:r>
      </w:ins>
      <w:r w:rsidR="007444FA">
        <w:rPr>
          <w:sz w:val="52"/>
          <w:szCs w:val="52"/>
        </w:rPr>
        <w:t>ς</w:t>
      </w:r>
    </w:p>
    <w:bookmarkEnd w:id="2"/>
    <w:p w14:paraId="736A874F" w14:textId="48F6ED04" w:rsidR="007D088D" w:rsidRPr="00497B2E" w:rsidRDefault="007D088D" w:rsidP="007D088D">
      <w:pPr>
        <w:pStyle w:val="UseCaseHeader"/>
        <w:rPr>
          <w:ins w:id="5" w:author="ΙΩΑΝΝΗΣ ΤΣΟΧΛΑΣ"/>
          <w:sz w:val="36"/>
          <w:szCs w:val="36"/>
          <w:lang w:val="el-GR"/>
        </w:rPr>
      </w:pPr>
      <w:ins w:id="6" w:author="ΙΩΑΝΝΗΣ ΤΣΟΧΛΑΣ">
        <w:r w:rsidRPr="00497B2E">
          <w:rPr>
            <w:sz w:val="36"/>
            <w:szCs w:val="36"/>
          </w:rPr>
          <w:t>ID</w:t>
        </w:r>
        <w:r w:rsidRPr="00497B2E">
          <w:rPr>
            <w:sz w:val="36"/>
            <w:szCs w:val="36"/>
            <w:lang w:val="el-GR"/>
          </w:rPr>
          <w:t xml:space="preserve">: </w:t>
        </w:r>
        <w:r w:rsidRPr="00497B2E">
          <w:rPr>
            <w:sz w:val="36"/>
            <w:szCs w:val="36"/>
          </w:rPr>
          <w:t>UC</w:t>
        </w:r>
        <w:r w:rsidRPr="00497B2E">
          <w:rPr>
            <w:sz w:val="36"/>
            <w:szCs w:val="36"/>
            <w:lang w:val="el-GR"/>
          </w:rPr>
          <w:t xml:space="preserve"> 2</w:t>
        </w:r>
      </w:ins>
    </w:p>
    <w:p w14:paraId="58D5CB59" w14:textId="77777777" w:rsidR="007D088D" w:rsidRPr="00497B2E" w:rsidRDefault="007D088D" w:rsidP="007D088D">
      <w:pPr>
        <w:pStyle w:val="UseCaseHeader"/>
        <w:rPr>
          <w:ins w:id="7" w:author="ΙΩΑΝΝΗΣ ΤΣΟΧΛΑΣ"/>
          <w:sz w:val="36"/>
          <w:szCs w:val="36"/>
          <w:lang w:val="el-GR"/>
        </w:rPr>
      </w:pPr>
      <w:ins w:id="8" w:author="ΙΩΑΝΝΗΣ ΤΣΟΧΛΑΣ">
        <w:r w:rsidRPr="00497B2E">
          <w:rPr>
            <w:sz w:val="36"/>
            <w:szCs w:val="36"/>
          </w:rPr>
          <w:t>Description</w:t>
        </w:r>
        <w:r w:rsidRPr="00497B2E">
          <w:rPr>
            <w:sz w:val="36"/>
            <w:szCs w:val="36"/>
            <w:lang w:val="el-GR"/>
          </w:rPr>
          <w:t xml:space="preserve"> </w:t>
        </w:r>
        <w:r w:rsidRPr="00497B2E">
          <w:rPr>
            <w:sz w:val="36"/>
            <w:szCs w:val="36"/>
          </w:rPr>
          <w:t>and</w:t>
        </w:r>
        <w:r w:rsidRPr="00497B2E">
          <w:rPr>
            <w:sz w:val="36"/>
            <w:szCs w:val="36"/>
            <w:lang w:val="el-GR"/>
          </w:rPr>
          <w:t xml:space="preserve"> </w:t>
        </w:r>
        <w:r w:rsidRPr="00497B2E">
          <w:rPr>
            <w:sz w:val="36"/>
            <w:szCs w:val="36"/>
          </w:rPr>
          <w:t>Goal</w:t>
        </w:r>
      </w:ins>
    </w:p>
    <w:p w14:paraId="1CE6F3AB" w14:textId="76DB55B7" w:rsidR="007D088D" w:rsidRPr="00497B2E" w:rsidRDefault="007D088D" w:rsidP="007D088D">
      <w:pPr>
        <w:pStyle w:val="UseCaseText"/>
        <w:rPr>
          <w:ins w:id="9" w:author="ΙΩΑΝΝΗΣ ΤΣΟΧΛΑΣ"/>
          <w:sz w:val="22"/>
          <w:szCs w:val="22"/>
        </w:rPr>
      </w:pPr>
      <w:ins w:id="10" w:author="ΙΩΑΝΝΗΣ ΤΣΟΧΛΑΣ">
        <w:r w:rsidRPr="00497B2E">
          <w:rPr>
            <w:sz w:val="22"/>
            <w:szCs w:val="22"/>
          </w:rPr>
          <w:t xml:space="preserve">Η </w:t>
        </w:r>
        <w:r w:rsidRPr="00497B2E">
          <w:rPr>
            <w:sz w:val="22"/>
            <w:szCs w:val="22"/>
            <w:lang w:val="en-US"/>
          </w:rPr>
          <w:t>use</w:t>
        </w:r>
        <w:r w:rsidRPr="00497B2E">
          <w:rPr>
            <w:sz w:val="22"/>
            <w:szCs w:val="22"/>
          </w:rPr>
          <w:t xml:space="preserve"> </w:t>
        </w:r>
        <w:r w:rsidRPr="00497B2E">
          <w:rPr>
            <w:sz w:val="22"/>
            <w:szCs w:val="22"/>
            <w:lang w:val="en-US"/>
          </w:rPr>
          <w:t>case</w:t>
        </w:r>
        <w:r w:rsidRPr="00497B2E">
          <w:rPr>
            <w:sz w:val="22"/>
            <w:szCs w:val="22"/>
          </w:rPr>
          <w:t xml:space="preserve"> «ΕΠΕΣΤΡΕΨΕ ΕΡΓΑΣΙΕΣ ΠΟΥ ΠΛΗΡΟΥΝ ΤΟ ΚΡΙΤΗΡΙΟ ΑΝΑΖΗΤΗΣΗΣ» εμφανίζει ταξινομημένες, μόνο τις εργασίες που η περιγραφή τους ξεκινά (prefix) με ένα δοθέν string  . </w:t>
        </w:r>
      </w:ins>
    </w:p>
    <w:p w14:paraId="631EB4E5" w14:textId="6361C9C7" w:rsidR="007D088D" w:rsidRPr="00497B2E" w:rsidRDefault="007D088D" w:rsidP="007D088D">
      <w:pPr>
        <w:pStyle w:val="UseCaseHeader"/>
        <w:rPr>
          <w:ins w:id="11" w:author="ΙΩΑΝΝΗΣ ΤΣΟΧΛΑΣ"/>
          <w:sz w:val="36"/>
          <w:szCs w:val="36"/>
        </w:rPr>
      </w:pPr>
      <w:ins w:id="12" w:author="ΙΩΑΝΝΗΣ ΤΣΟΧΛΑΣ">
        <w:r w:rsidRPr="00497B2E">
          <w:rPr>
            <w:sz w:val="36"/>
            <w:szCs w:val="36"/>
          </w:rPr>
          <w:t xml:space="preserve">Actors </w:t>
        </w:r>
      </w:ins>
    </w:p>
    <w:p w14:paraId="2C0EA3DD" w14:textId="77777777" w:rsidR="007D088D" w:rsidRPr="00497B2E" w:rsidRDefault="007D088D" w:rsidP="007D088D">
      <w:pPr>
        <w:pStyle w:val="UseCaseText"/>
        <w:rPr>
          <w:ins w:id="13" w:author="ΙΩΑΝΝΗΣ ΤΣΟΧΛΑΣ"/>
          <w:sz w:val="22"/>
          <w:szCs w:val="22"/>
          <w:lang w:val="en-US"/>
        </w:rPr>
      </w:pPr>
      <w:ins w:id="14" w:author="ΙΩΑΝΝΗΣ ΤΣΟΧΛΑΣ">
        <w:r w:rsidRPr="00497B2E">
          <w:rPr>
            <w:sz w:val="22"/>
            <w:szCs w:val="22"/>
          </w:rPr>
          <w:t>Ο</w:t>
        </w:r>
        <w:r w:rsidRPr="00497B2E">
          <w:rPr>
            <w:sz w:val="22"/>
            <w:szCs w:val="22"/>
            <w:lang w:val="en-US"/>
          </w:rPr>
          <w:t xml:space="preserve"> </w:t>
        </w:r>
        <w:bookmarkStart w:id="15" w:name="_Hlk119011879"/>
        <w:r w:rsidRPr="00497B2E">
          <w:rPr>
            <w:sz w:val="22"/>
            <w:szCs w:val="22"/>
          </w:rPr>
          <w:t>Χρήστης</w:t>
        </w:r>
        <w:r w:rsidRPr="00497B2E">
          <w:rPr>
            <w:sz w:val="22"/>
            <w:szCs w:val="22"/>
            <w:lang w:val="en-US"/>
          </w:rPr>
          <w:t xml:space="preserve"> </w:t>
        </w:r>
        <w:bookmarkEnd w:id="15"/>
      </w:ins>
    </w:p>
    <w:p w14:paraId="7ED2A174" w14:textId="4B7A62CC" w:rsidR="007D088D" w:rsidRPr="007444FA" w:rsidRDefault="00043809" w:rsidP="007D088D">
      <w:pPr>
        <w:pStyle w:val="UseCaseHeader"/>
        <w:rPr>
          <w:ins w:id="16" w:author="ΙΩΑΝΝΗΣ ΤΣΟΧΛΑΣ"/>
          <w:sz w:val="36"/>
          <w:szCs w:val="36"/>
        </w:rPr>
      </w:pPr>
      <w:r>
        <w:rPr>
          <w:noProof/>
        </w:rPr>
        <w:pict w14:anchorId="3FE190BC">
          <v:shapetype id="_x0000_t202" coordsize="21600,21600" o:spt="202" path="m,l,21600r21600,l21600,xe">
            <v:stroke joinstyle="miter"/>
            <v:path gradientshapeok="t" o:connecttype="rect"/>
          </v:shapetype>
          <v:shape id="Text Box 1" o:spid="_x0000_s1030" type="#_x0000_t202" style="position:absolute;left:0;text-align:left;margin-left:-3.75pt;margin-top:29.9pt;width:286.5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" fillcolor="white [3201]" strokecolor="white [3212]" strokeweight=".5pt">
            <v:textbox>
              <w:txbxContent>
                <w:p w14:paraId="5AFCEC73" w14:textId="33F71FC7" w:rsidR="007D088D" w:rsidRPr="007D088D" w:rsidRDefault="007D088D">
                  <w:pPr>
                    <w:rPr>
                      <w:lang w:val="el-GR"/>
                    </w:rPr>
                  </w:pPr>
                  <w:r>
                    <w:rPr>
                      <w:lang w:val="el-GR"/>
                    </w:rPr>
                    <w:t xml:space="preserve">Να έχει φορτωθεί ταξινομημένο το αρχείο </w:t>
                  </w:r>
                </w:p>
              </w:txbxContent>
            </v:textbox>
          </v:shape>
        </w:pict>
      </w:r>
      <w:ins w:id="17" w:author="ΙΩΑΝΝΗΣ ΤΣΟΧΛΑΣ">
        <w:r w:rsidR="007D088D" w:rsidRPr="00497B2E">
          <w:rPr>
            <w:sz w:val="36"/>
            <w:szCs w:val="36"/>
          </w:rPr>
          <w:t>PRECONDITIONS</w:t>
        </w:r>
      </w:ins>
    </w:p>
    <w:p w14:paraId="0BDDA098" w14:textId="77777777" w:rsidR="007D088D" w:rsidRPr="00497B2E" w:rsidRDefault="007D088D" w:rsidP="007D088D">
      <w:pPr>
        <w:pStyle w:val="UseCaseHeader"/>
        <w:rPr>
          <w:ins w:id="18" w:author="ΙΩΑΝΝΗΣ ΤΣΟΧΛΑΣ"/>
          <w:sz w:val="36"/>
          <w:szCs w:val="36"/>
        </w:rPr>
      </w:pPr>
    </w:p>
    <w:p w14:paraId="48B113A0" w14:textId="3C9DC6BA" w:rsidR="007D088D" w:rsidRPr="007444FA" w:rsidRDefault="007D088D" w:rsidP="007D088D">
      <w:pPr>
        <w:pStyle w:val="UseCaseHeader"/>
        <w:rPr>
          <w:ins w:id="19" w:author="ΙΩΑΝΝΗΣ ΤΣΟΧΛΑΣ"/>
          <w:sz w:val="36"/>
          <w:szCs w:val="36"/>
        </w:rPr>
      </w:pPr>
      <w:ins w:id="20" w:author="ΙΩΑΝΝΗΣ ΤΣΟΧΛΑΣ">
        <w:r w:rsidRPr="00497B2E">
          <w:rPr>
            <w:sz w:val="36"/>
            <w:szCs w:val="36"/>
          </w:rPr>
          <w:t>Basic</w:t>
        </w:r>
        <w:r w:rsidRPr="007444FA">
          <w:rPr>
            <w:sz w:val="36"/>
            <w:szCs w:val="36"/>
          </w:rPr>
          <w:t xml:space="preserve"> </w:t>
        </w:r>
        <w:r w:rsidRPr="00497B2E">
          <w:rPr>
            <w:sz w:val="36"/>
            <w:szCs w:val="36"/>
          </w:rPr>
          <w:t>Flow</w:t>
        </w:r>
      </w:ins>
    </w:p>
    <w:p w14:paraId="4C4ABFC2" w14:textId="391EF0AA" w:rsidR="007D088D" w:rsidRPr="00497B2E" w:rsidRDefault="007D088D" w:rsidP="007444FA">
      <w:pPr>
        <w:pStyle w:val="BulletList"/>
        <w:numPr>
          <w:ilvl w:val="0"/>
          <w:numId w:val="18"/>
        </w:numPr>
        <w:rPr>
          <w:ins w:id="21" w:author="ΙΩΑΝΝΗΣ ΤΣΟΧΛΑΣ"/>
          <w:sz w:val="22"/>
          <w:szCs w:val="22"/>
          <w:lang w:val="el-GR"/>
        </w:rPr>
      </w:pPr>
      <w:ins w:id="22" w:author="ΙΩΑΝΝΗΣ ΤΣΟΧΛΑΣ">
        <w:r w:rsidRPr="00497B2E">
          <w:rPr>
            <w:sz w:val="22"/>
            <w:szCs w:val="22"/>
          </w:rPr>
          <w:t>To</w:t>
        </w:r>
        <w:r w:rsidRPr="00497B2E">
          <w:rPr>
            <w:sz w:val="22"/>
            <w:szCs w:val="22"/>
            <w:lang w:val="el-GR"/>
          </w:rPr>
          <w:t xml:space="preserve"> </w:t>
        </w:r>
        <w:r w:rsidRPr="00497B2E">
          <w:rPr>
            <w:sz w:val="22"/>
            <w:szCs w:val="22"/>
          </w:rPr>
          <w:t>use</w:t>
        </w:r>
        <w:r w:rsidRPr="00497B2E">
          <w:rPr>
            <w:sz w:val="22"/>
            <w:szCs w:val="22"/>
            <w:lang w:val="el-GR"/>
          </w:rPr>
          <w:t xml:space="preserve"> </w:t>
        </w:r>
        <w:r w:rsidRPr="00497B2E">
          <w:rPr>
            <w:sz w:val="22"/>
            <w:szCs w:val="22"/>
          </w:rPr>
          <w:t>case</w:t>
        </w:r>
        <w:r w:rsidRPr="00497B2E">
          <w:rPr>
            <w:sz w:val="22"/>
            <w:szCs w:val="22"/>
            <w:lang w:val="el-GR"/>
          </w:rPr>
          <w:t xml:space="preserve"> ξεκινάει όταν ο χρήστης επιλέξει από </w:t>
        </w:r>
      </w:ins>
      <w:r w:rsidR="00497B2E" w:rsidRPr="00497B2E">
        <w:rPr>
          <w:sz w:val="22"/>
          <w:szCs w:val="22"/>
          <w:lang w:val="el-GR"/>
        </w:rPr>
        <w:t xml:space="preserve">το </w:t>
      </w:r>
      <w:ins w:id="23" w:author="ΙΩΑΝΝΗΣ ΤΣΟΧΛΑΣ">
        <w:r w:rsidRPr="00497B2E">
          <w:rPr>
            <w:sz w:val="22"/>
            <w:szCs w:val="22"/>
            <w:lang w:val="el-GR"/>
          </w:rPr>
          <w:t xml:space="preserve">μενού </w:t>
        </w:r>
        <w:r w:rsidRPr="00497B2E">
          <w:rPr>
            <w:sz w:val="22"/>
            <w:szCs w:val="22"/>
          </w:rPr>
          <w:t>Filters</w:t>
        </w:r>
        <w:r w:rsidRPr="00497B2E">
          <w:rPr>
            <w:sz w:val="22"/>
            <w:szCs w:val="22"/>
            <w:lang w:val="el-GR"/>
          </w:rPr>
          <w:t xml:space="preserve"> την επιλογή «</w:t>
        </w:r>
        <w:r w:rsidRPr="00497B2E">
          <w:rPr>
            <w:sz w:val="22"/>
            <w:szCs w:val="22"/>
          </w:rPr>
          <w:t>Filter</w:t>
        </w:r>
        <w:r w:rsidRPr="00497B2E">
          <w:rPr>
            <w:sz w:val="22"/>
            <w:szCs w:val="22"/>
            <w:lang w:val="el-GR"/>
          </w:rPr>
          <w:t xml:space="preserve"> </w:t>
        </w:r>
        <w:r w:rsidRPr="00497B2E">
          <w:rPr>
            <w:sz w:val="22"/>
            <w:szCs w:val="22"/>
          </w:rPr>
          <w:t>by</w:t>
        </w:r>
        <w:r w:rsidRPr="00497B2E">
          <w:rPr>
            <w:sz w:val="22"/>
            <w:szCs w:val="22"/>
            <w:lang w:val="el-GR"/>
          </w:rPr>
          <w:t xml:space="preserve"> </w:t>
        </w:r>
        <w:r w:rsidRPr="00497B2E">
          <w:rPr>
            <w:sz w:val="22"/>
            <w:szCs w:val="22"/>
          </w:rPr>
          <w:t>Prefix</w:t>
        </w:r>
        <w:r w:rsidRPr="00497B2E">
          <w:rPr>
            <w:sz w:val="22"/>
            <w:szCs w:val="22"/>
            <w:lang w:val="el-GR"/>
          </w:rPr>
          <w:t>».</w:t>
        </w:r>
      </w:ins>
    </w:p>
    <w:p w14:paraId="6AAB5F20" w14:textId="7D6019F0" w:rsidR="007D088D" w:rsidRPr="00D31625" w:rsidRDefault="007444FA" w:rsidP="007444FA">
      <w:pPr>
        <w:pStyle w:val="BulletList"/>
        <w:numPr>
          <w:ilvl w:val="0"/>
          <w:numId w:val="0"/>
        </w:numPr>
        <w:ind w:firstLine="360"/>
        <w:rPr>
          <w:ins w:id="24" w:author="ΙΩΑΝΝΗΣ ΤΣΟΧΛΑΣ"/>
          <w:sz w:val="22"/>
          <w:szCs w:val="22"/>
          <w:lang w:val="el-GR"/>
        </w:rPr>
      </w:pPr>
      <w:r w:rsidRPr="00D31625">
        <w:rPr>
          <w:sz w:val="22"/>
          <w:szCs w:val="22"/>
          <w:lang w:val="el-GR"/>
        </w:rPr>
        <w:t>2.</w:t>
      </w:r>
      <w:r w:rsidRPr="00D31625">
        <w:rPr>
          <w:sz w:val="22"/>
          <w:szCs w:val="22"/>
          <w:lang w:val="el-GR"/>
        </w:rPr>
        <w:tab/>
      </w:r>
      <w:ins w:id="25" w:author="ΙΩΑΝΝΗΣ ΤΣΟΧΛΑΣ">
        <w:r w:rsidR="007D088D" w:rsidRPr="00D31625">
          <w:rPr>
            <w:sz w:val="22"/>
            <w:szCs w:val="22"/>
            <w:lang w:val="el-GR"/>
          </w:rPr>
          <w:t xml:space="preserve">Στο παράθυρο αναζήτησης </w:t>
        </w:r>
        <w:r w:rsidR="007D088D" w:rsidRPr="00D31625">
          <w:rPr>
            <w:sz w:val="22"/>
            <w:szCs w:val="22"/>
          </w:rPr>
          <w:t>o</w:t>
        </w:r>
        <w:r w:rsidR="007D088D" w:rsidRPr="00D31625">
          <w:rPr>
            <w:sz w:val="22"/>
            <w:szCs w:val="22"/>
            <w:lang w:val="el-GR"/>
          </w:rPr>
          <w:t xml:space="preserve"> χρήστης πληκτρολογεί το επιθυμητό </w:t>
        </w:r>
        <w:r w:rsidR="007D088D" w:rsidRPr="00D31625">
          <w:rPr>
            <w:sz w:val="22"/>
            <w:szCs w:val="22"/>
          </w:rPr>
          <w:t>string</w:t>
        </w:r>
        <w:r w:rsidR="007D088D" w:rsidRPr="00D31625">
          <w:rPr>
            <w:sz w:val="22"/>
            <w:szCs w:val="22"/>
            <w:lang w:val="el-GR"/>
          </w:rPr>
          <w:t xml:space="preserve"> .</w:t>
        </w:r>
      </w:ins>
    </w:p>
    <w:p w14:paraId="41D3E0F1" w14:textId="0EE82702" w:rsidR="007D088D" w:rsidRPr="00497B2E" w:rsidRDefault="007444FA" w:rsidP="003047D4">
      <w:pPr>
        <w:pStyle w:val="BulletList"/>
        <w:numPr>
          <w:ilvl w:val="0"/>
          <w:numId w:val="0"/>
        </w:numPr>
        <w:ind w:firstLine="360"/>
        <w:rPr>
          <w:ins w:id="26" w:author="ΙΩΑΝΝΗΣ ΤΣΟΧΛΑΣ"/>
          <w:sz w:val="22"/>
          <w:szCs w:val="22"/>
          <w:lang w:val="el-GR"/>
        </w:rPr>
      </w:pPr>
      <w:r w:rsidRPr="007444FA">
        <w:rPr>
          <w:sz w:val="22"/>
          <w:szCs w:val="22"/>
          <w:lang w:val="el-GR"/>
        </w:rPr>
        <w:t>3.</w:t>
      </w:r>
      <w:r w:rsidRPr="007444FA">
        <w:rPr>
          <w:sz w:val="22"/>
          <w:szCs w:val="22"/>
          <w:lang w:val="el-GR"/>
        </w:rPr>
        <w:tab/>
      </w:r>
      <w:ins w:id="27" w:author="ΙΩΑΝΝΗΣ ΤΣΟΧΛΑΣ">
        <w:r w:rsidR="007D088D" w:rsidRPr="00497B2E">
          <w:rPr>
            <w:sz w:val="22"/>
            <w:szCs w:val="22"/>
            <w:lang w:val="el-GR"/>
          </w:rPr>
          <w:t>Το σύστημα εμφανίζει τα αποτελέσματα στην οθόνη.</w:t>
        </w:r>
      </w:ins>
    </w:p>
    <w:p w14:paraId="25262AF8" w14:textId="77777777" w:rsidR="007D088D" w:rsidRPr="00497B2E" w:rsidRDefault="007D088D" w:rsidP="007D088D">
      <w:pPr>
        <w:pStyle w:val="UseCaseHeader"/>
        <w:rPr>
          <w:ins w:id="28" w:author="ΙΩΑΝΝΗΣ ΤΣΟΧΛΑΣ"/>
          <w:sz w:val="36"/>
          <w:szCs w:val="36"/>
          <w:lang w:val="el-GR"/>
        </w:rPr>
      </w:pPr>
      <w:ins w:id="29" w:author="ΙΩΑΝΝΗΣ ΤΣΟΧΛΑΣ">
        <w:r w:rsidRPr="00497B2E">
          <w:rPr>
            <w:sz w:val="36"/>
            <w:szCs w:val="36"/>
          </w:rPr>
          <w:t>Post</w:t>
        </w:r>
        <w:r w:rsidRPr="00497B2E">
          <w:rPr>
            <w:sz w:val="36"/>
            <w:szCs w:val="36"/>
            <w:lang w:val="el-GR"/>
          </w:rPr>
          <w:t xml:space="preserve"> </w:t>
        </w:r>
        <w:r w:rsidRPr="00497B2E">
          <w:rPr>
            <w:sz w:val="36"/>
            <w:szCs w:val="36"/>
          </w:rPr>
          <w:t>conditions</w:t>
        </w:r>
      </w:ins>
    </w:p>
    <w:p w14:paraId="555BF181" w14:textId="6CB5A0D6" w:rsidR="007D088D" w:rsidRPr="00497B2E" w:rsidRDefault="007D088D" w:rsidP="00F21E78">
      <w:pPr>
        <w:pStyle w:val="UseCaseText"/>
        <w:rPr>
          <w:ins w:id="30" w:author="ΙΩΑΝΝΗΣ ΤΣΟΧΛΑΣ"/>
          <w:sz w:val="22"/>
          <w:szCs w:val="22"/>
        </w:rPr>
      </w:pPr>
      <w:ins w:id="31" w:author="ΙΩΑΝΝΗΣ ΤΣΟΧΛΑΣ">
        <w:r w:rsidRPr="00497B2E">
          <w:rPr>
            <w:sz w:val="22"/>
            <w:szCs w:val="22"/>
          </w:rPr>
          <w:t xml:space="preserve">Ανάκτηση όλων των εργασιών που πληρούν το ίδιο κριτήριο περιγραφής  </w:t>
        </w:r>
      </w:ins>
    </w:p>
    <w:p w14:paraId="5890ECA0" w14:textId="77777777" w:rsidR="00516E5C" w:rsidRPr="00516E5C" w:rsidRDefault="00516E5C" w:rsidP="00516E5C">
      <w:pPr>
        <w:pStyle w:val="UseCaseHeader"/>
        <w:rPr>
          <w:sz w:val="40"/>
          <w:szCs w:val="40"/>
          <w:lang w:val="el-GR"/>
        </w:rPr>
      </w:pPr>
      <w:r>
        <w:rPr>
          <w:sz w:val="40"/>
          <w:szCs w:val="40"/>
        </w:rPr>
        <w:t>Other</w:t>
      </w:r>
      <w:r w:rsidRPr="00516E5C">
        <w:rPr>
          <w:sz w:val="40"/>
          <w:szCs w:val="40"/>
          <w:lang w:val="el-GR"/>
        </w:rPr>
        <w:t xml:space="preserve"> </w:t>
      </w:r>
      <w:r>
        <w:rPr>
          <w:sz w:val="40"/>
          <w:szCs w:val="40"/>
        </w:rPr>
        <w:t>comments</w:t>
      </w:r>
    </w:p>
    <w:p w14:paraId="63FB2D52" w14:textId="5ACEEF99" w:rsidR="00952EA2" w:rsidRDefault="00516E5C" w:rsidP="00516E5C">
      <w:pPr>
        <w:pStyle w:val="UseCaseText"/>
        <w:rPr>
          <w:sz w:val="24"/>
          <w:szCs w:val="24"/>
        </w:rPr>
      </w:pPr>
      <w:r>
        <w:rPr>
          <w:sz w:val="24"/>
          <w:szCs w:val="24"/>
        </w:rPr>
        <w:t xml:space="preserve">Σε αντιστοιχία με το  </w:t>
      </w:r>
      <w:r>
        <w:rPr>
          <w:sz w:val="24"/>
          <w:szCs w:val="24"/>
          <w:lang w:val="en-US"/>
        </w:rPr>
        <w:t>project</w:t>
      </w:r>
      <w:r w:rsidRPr="00516E5C">
        <w:rPr>
          <w:sz w:val="24"/>
          <w:szCs w:val="24"/>
        </w:rPr>
        <w:t xml:space="preserve"> </w:t>
      </w:r>
      <w:r>
        <w:rPr>
          <w:sz w:val="24"/>
          <w:szCs w:val="24"/>
        </w:rPr>
        <w:t xml:space="preserve">αντιπροσωπεύει την  κλάση </w:t>
      </w:r>
      <w:r>
        <w:rPr>
          <w:sz w:val="24"/>
          <w:szCs w:val="24"/>
          <w:lang w:val="en-US"/>
        </w:rPr>
        <w:t>TasksByPrefix</w:t>
      </w:r>
      <w:r w:rsidRPr="00516E5C">
        <w:rPr>
          <w:sz w:val="24"/>
          <w:szCs w:val="24"/>
        </w:rPr>
        <w:t>.</w:t>
      </w:r>
      <w:r>
        <w:rPr>
          <w:sz w:val="24"/>
          <w:szCs w:val="24"/>
          <w:lang w:val="en-US"/>
        </w:rPr>
        <w:t>java</w:t>
      </w:r>
      <w:r w:rsidRPr="00516E5C">
        <w:rPr>
          <w:sz w:val="24"/>
          <w:szCs w:val="24"/>
        </w:rPr>
        <w:t xml:space="preserve"> </w:t>
      </w:r>
      <w:r>
        <w:rPr>
          <w:sz w:val="24"/>
          <w:szCs w:val="24"/>
        </w:rPr>
        <w:t xml:space="preserve">του πακέτου  </w:t>
      </w:r>
      <w:r>
        <w:rPr>
          <w:sz w:val="24"/>
          <w:szCs w:val="24"/>
          <w:lang w:val="en-US"/>
        </w:rPr>
        <w:t>searchmethods</w:t>
      </w:r>
      <w:r>
        <w:rPr>
          <w:sz w:val="24"/>
          <w:szCs w:val="24"/>
        </w:rPr>
        <w:t xml:space="preserve">  </w:t>
      </w:r>
    </w:p>
    <w:p w14:paraId="4FCA9912" w14:textId="2A5F353C" w:rsidR="003047D4" w:rsidRDefault="003047D4" w:rsidP="00516E5C">
      <w:pPr>
        <w:pStyle w:val="UseCaseText"/>
        <w:rPr>
          <w:sz w:val="24"/>
          <w:szCs w:val="24"/>
        </w:rPr>
      </w:pPr>
    </w:p>
    <w:p w14:paraId="218A15A4" w14:textId="77777777" w:rsidR="003047D4" w:rsidRDefault="003047D4" w:rsidP="00516E5C">
      <w:pPr>
        <w:pStyle w:val="UseCaseText"/>
        <w:rPr>
          <w:sz w:val="24"/>
          <w:szCs w:val="24"/>
        </w:rPr>
      </w:pPr>
    </w:p>
    <w:p w14:paraId="1C8E8153" w14:textId="77777777" w:rsidR="00497B2E" w:rsidRPr="00497B2E" w:rsidRDefault="00497B2E">
      <w:pPr>
        <w:rPr>
          <w:sz w:val="24"/>
          <w:szCs w:val="24"/>
          <w:lang w:val="el-GR"/>
        </w:rPr>
      </w:pPr>
    </w:p>
    <w:p w14:paraId="7AA1695D" w14:textId="47F8F457" w:rsidR="007D088D" w:rsidRPr="00497B2E" w:rsidRDefault="007D088D" w:rsidP="007D088D">
      <w:pPr>
        <w:pStyle w:val="UseCaseTitle"/>
        <w:jc w:val="center"/>
        <w:rPr>
          <w:sz w:val="52"/>
          <w:szCs w:val="52"/>
        </w:rPr>
      </w:pPr>
      <w:bookmarkStart w:id="32" w:name="_Hlk119016563"/>
      <w:r w:rsidRPr="00497B2E">
        <w:rPr>
          <w:sz w:val="52"/>
          <w:szCs w:val="52"/>
        </w:rPr>
        <w:lastRenderedPageBreak/>
        <w:t xml:space="preserve">Επεστρεψε Εργασια Βαση </w:t>
      </w:r>
      <w:r w:rsidRPr="00497B2E">
        <w:rPr>
          <w:sz w:val="52"/>
          <w:szCs w:val="52"/>
          <w:lang w:val="en-US"/>
        </w:rPr>
        <w:t>Id</w:t>
      </w:r>
    </w:p>
    <w:bookmarkEnd w:id="32"/>
    <w:p w14:paraId="1D53FE10" w14:textId="2693896C" w:rsidR="007D088D" w:rsidRPr="00497B2E" w:rsidRDefault="007D088D" w:rsidP="007D088D">
      <w:pPr>
        <w:pStyle w:val="UseCaseHeader"/>
        <w:rPr>
          <w:sz w:val="36"/>
          <w:szCs w:val="36"/>
          <w:lang w:val="el-GR"/>
        </w:rPr>
      </w:pPr>
      <w:r w:rsidRPr="00497B2E">
        <w:rPr>
          <w:sz w:val="36"/>
          <w:szCs w:val="36"/>
        </w:rPr>
        <w:t>ID</w:t>
      </w:r>
      <w:r w:rsidRPr="00497B2E">
        <w:rPr>
          <w:sz w:val="36"/>
          <w:szCs w:val="36"/>
          <w:lang w:val="el-GR"/>
        </w:rPr>
        <w:t xml:space="preserve">: </w:t>
      </w:r>
      <w:r w:rsidRPr="00497B2E">
        <w:rPr>
          <w:sz w:val="36"/>
          <w:szCs w:val="36"/>
        </w:rPr>
        <w:t>UC</w:t>
      </w:r>
      <w:r w:rsidRPr="00497B2E">
        <w:rPr>
          <w:sz w:val="36"/>
          <w:szCs w:val="36"/>
          <w:lang w:val="el-GR"/>
        </w:rPr>
        <w:t xml:space="preserve"> 3</w:t>
      </w:r>
    </w:p>
    <w:p w14:paraId="3A46673B" w14:textId="77777777" w:rsidR="007D088D" w:rsidRPr="00497B2E" w:rsidRDefault="007D088D" w:rsidP="007D088D">
      <w:pPr>
        <w:pStyle w:val="UseCaseHeader"/>
        <w:rPr>
          <w:sz w:val="36"/>
          <w:szCs w:val="36"/>
          <w:lang w:val="el-GR"/>
        </w:rPr>
      </w:pPr>
      <w:r w:rsidRPr="00497B2E">
        <w:rPr>
          <w:sz w:val="36"/>
          <w:szCs w:val="36"/>
        </w:rPr>
        <w:t>Description</w:t>
      </w:r>
      <w:r w:rsidRPr="00497B2E">
        <w:rPr>
          <w:sz w:val="36"/>
          <w:szCs w:val="36"/>
          <w:lang w:val="el-GR"/>
        </w:rPr>
        <w:t xml:space="preserve"> </w:t>
      </w:r>
      <w:r w:rsidRPr="00497B2E">
        <w:rPr>
          <w:sz w:val="36"/>
          <w:szCs w:val="36"/>
        </w:rPr>
        <w:t>and</w:t>
      </w:r>
      <w:r w:rsidRPr="00497B2E">
        <w:rPr>
          <w:sz w:val="36"/>
          <w:szCs w:val="36"/>
          <w:lang w:val="el-GR"/>
        </w:rPr>
        <w:t xml:space="preserve"> </w:t>
      </w:r>
      <w:r w:rsidRPr="00497B2E">
        <w:rPr>
          <w:sz w:val="36"/>
          <w:szCs w:val="36"/>
        </w:rPr>
        <w:t>Goal</w:t>
      </w:r>
    </w:p>
    <w:p w14:paraId="39F31DD9" w14:textId="0B78F37A" w:rsidR="007D088D" w:rsidRPr="00497B2E" w:rsidRDefault="007D088D" w:rsidP="007D088D">
      <w:pPr>
        <w:pStyle w:val="UseCaseText"/>
        <w:rPr>
          <w:sz w:val="22"/>
          <w:szCs w:val="22"/>
        </w:rPr>
      </w:pPr>
      <w:r w:rsidRPr="00497B2E">
        <w:rPr>
          <w:sz w:val="22"/>
          <w:szCs w:val="22"/>
        </w:rPr>
        <w:t xml:space="preserve">Η </w:t>
      </w:r>
      <w:r w:rsidRPr="00497B2E">
        <w:rPr>
          <w:sz w:val="22"/>
          <w:szCs w:val="22"/>
          <w:lang w:val="en-US"/>
        </w:rPr>
        <w:t>use</w:t>
      </w:r>
      <w:r w:rsidRPr="00497B2E">
        <w:rPr>
          <w:sz w:val="22"/>
          <w:szCs w:val="22"/>
        </w:rPr>
        <w:t xml:space="preserve"> </w:t>
      </w:r>
      <w:r w:rsidRPr="00497B2E">
        <w:rPr>
          <w:sz w:val="22"/>
          <w:szCs w:val="22"/>
          <w:lang w:val="en-US"/>
        </w:rPr>
        <w:t>case</w:t>
      </w:r>
      <w:r w:rsidRPr="00497B2E">
        <w:rPr>
          <w:sz w:val="22"/>
          <w:szCs w:val="22"/>
        </w:rPr>
        <w:t xml:space="preserve"> «ΕΠΕΣΤΡΕΨΕ ΕΡΓΑΣΙΑ ΒΑΣΗ ID» εμφανίζει την εργασία που έχει το επιθυμητό </w:t>
      </w:r>
      <w:r w:rsidRPr="00497B2E">
        <w:rPr>
          <w:sz w:val="22"/>
          <w:szCs w:val="22"/>
          <w:lang w:val="en-US"/>
        </w:rPr>
        <w:t>Id</w:t>
      </w:r>
    </w:p>
    <w:p w14:paraId="3ECCD863" w14:textId="77777777" w:rsidR="007D088D" w:rsidRPr="00497B2E" w:rsidRDefault="007D088D" w:rsidP="007D088D">
      <w:pPr>
        <w:pStyle w:val="UseCaseHeader"/>
        <w:rPr>
          <w:sz w:val="36"/>
          <w:szCs w:val="36"/>
        </w:rPr>
      </w:pPr>
      <w:r w:rsidRPr="00497B2E">
        <w:rPr>
          <w:sz w:val="36"/>
          <w:szCs w:val="36"/>
        </w:rPr>
        <w:t xml:space="preserve">Actors </w:t>
      </w:r>
    </w:p>
    <w:p w14:paraId="53961D8A" w14:textId="77777777" w:rsidR="007D088D" w:rsidRPr="00497B2E" w:rsidRDefault="007D088D" w:rsidP="007D088D">
      <w:pPr>
        <w:pStyle w:val="UseCaseText"/>
        <w:rPr>
          <w:sz w:val="22"/>
          <w:szCs w:val="22"/>
          <w:lang w:val="en-US"/>
        </w:rPr>
      </w:pPr>
      <w:r w:rsidRPr="00497B2E">
        <w:rPr>
          <w:sz w:val="22"/>
          <w:szCs w:val="22"/>
        </w:rPr>
        <w:t>Ο</w:t>
      </w:r>
      <w:r w:rsidRPr="00497B2E">
        <w:rPr>
          <w:sz w:val="22"/>
          <w:szCs w:val="22"/>
          <w:lang w:val="en-US"/>
        </w:rPr>
        <w:t xml:space="preserve"> </w:t>
      </w:r>
      <w:r w:rsidRPr="00497B2E">
        <w:rPr>
          <w:sz w:val="22"/>
          <w:szCs w:val="22"/>
        </w:rPr>
        <w:t>Χρήστης</w:t>
      </w:r>
      <w:r w:rsidRPr="00497B2E">
        <w:rPr>
          <w:sz w:val="22"/>
          <w:szCs w:val="22"/>
          <w:lang w:val="en-US"/>
        </w:rPr>
        <w:t xml:space="preserve"> </w:t>
      </w:r>
    </w:p>
    <w:p w14:paraId="38EC6BEA" w14:textId="2E8B527B" w:rsidR="007D088D" w:rsidRPr="00497B2E" w:rsidRDefault="00043809" w:rsidP="007D088D">
      <w:pPr>
        <w:pStyle w:val="UseCaseText"/>
        <w:rPr>
          <w:sz w:val="36"/>
          <w:szCs w:val="36"/>
          <w:u w:val="single"/>
          <w:lang w:val="en-US"/>
        </w:rPr>
      </w:pPr>
      <w:r>
        <w:rPr>
          <w:noProof/>
        </w:rPr>
        <w:pict w14:anchorId="01EAFA27">
          <v:shape id="Text Box 3" o:spid="_x0000_s1029" type="#_x0000_t202" style="position:absolute;left:0;text-align:left;margin-left:-9pt;margin-top:29pt;width:286.5pt;height:26.2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" fillcolor="white [3201]" strokecolor="white [3212]" strokeweight=".5pt">
            <v:textbox>
              <w:txbxContent>
                <w:p w14:paraId="5AF18460" w14:textId="77777777" w:rsidR="007D088D" w:rsidRPr="007D088D" w:rsidRDefault="007D088D" w:rsidP="007D088D">
                  <w:pPr>
                    <w:rPr>
                      <w:lang w:val="el-GR"/>
                    </w:rPr>
                  </w:pPr>
                  <w:r>
                    <w:rPr>
                      <w:lang w:val="el-GR"/>
                    </w:rPr>
                    <w:t xml:space="preserve">Να έχει φορτωθεί ταξινομημένο το αρχείο </w:t>
                  </w:r>
                </w:p>
              </w:txbxContent>
            </v:textbox>
            <w10:wrap anchorx="margin"/>
          </v:shape>
        </w:pict>
      </w:r>
      <w:r w:rsidR="007D088D" w:rsidRPr="00497B2E">
        <w:rPr>
          <w:sz w:val="36"/>
          <w:szCs w:val="36"/>
          <w:u w:val="single"/>
          <w:lang w:val="en-US"/>
        </w:rPr>
        <w:t>PRECONDITIONS</w:t>
      </w:r>
    </w:p>
    <w:p w14:paraId="764F4AB2" w14:textId="0D99CA8B" w:rsidR="007D088D" w:rsidRPr="00497B2E" w:rsidRDefault="007D088D" w:rsidP="007D088D">
      <w:pPr>
        <w:pStyle w:val="UseCaseText"/>
        <w:rPr>
          <w:sz w:val="22"/>
          <w:szCs w:val="22"/>
          <w:lang w:val="en-US"/>
        </w:rPr>
      </w:pPr>
    </w:p>
    <w:p w14:paraId="790A38DF" w14:textId="77777777" w:rsidR="007E5173" w:rsidRPr="00497B2E" w:rsidRDefault="007E5173" w:rsidP="007E5173">
      <w:pPr>
        <w:pStyle w:val="UseCaseHeader"/>
        <w:rPr>
          <w:sz w:val="36"/>
          <w:szCs w:val="36"/>
        </w:rPr>
      </w:pPr>
      <w:r w:rsidRPr="00497B2E">
        <w:rPr>
          <w:sz w:val="36"/>
          <w:szCs w:val="36"/>
        </w:rPr>
        <w:t>Basic Flow</w:t>
      </w:r>
    </w:p>
    <w:p w14:paraId="1834BB93" w14:textId="48E4850C" w:rsidR="007E5173" w:rsidRPr="00497B2E" w:rsidRDefault="007E5173" w:rsidP="007E5173">
      <w:pPr>
        <w:pStyle w:val="BulletList"/>
        <w:numPr>
          <w:ilvl w:val="0"/>
          <w:numId w:val="14"/>
        </w:numPr>
        <w:rPr>
          <w:sz w:val="22"/>
          <w:szCs w:val="22"/>
          <w:lang w:val="el-GR"/>
        </w:rPr>
      </w:pPr>
      <w:r w:rsidRPr="00497B2E">
        <w:rPr>
          <w:sz w:val="22"/>
          <w:szCs w:val="22"/>
        </w:rPr>
        <w:t>To</w:t>
      </w:r>
      <w:r w:rsidRPr="00497B2E">
        <w:rPr>
          <w:sz w:val="22"/>
          <w:szCs w:val="22"/>
          <w:lang w:val="el-GR"/>
        </w:rPr>
        <w:t xml:space="preserve"> </w:t>
      </w:r>
      <w:r w:rsidRPr="00497B2E">
        <w:rPr>
          <w:sz w:val="22"/>
          <w:szCs w:val="22"/>
        </w:rPr>
        <w:t>use</w:t>
      </w:r>
      <w:r w:rsidRPr="00497B2E">
        <w:rPr>
          <w:sz w:val="22"/>
          <w:szCs w:val="22"/>
          <w:lang w:val="el-GR"/>
        </w:rPr>
        <w:t xml:space="preserve"> </w:t>
      </w:r>
      <w:r w:rsidRPr="00497B2E">
        <w:rPr>
          <w:sz w:val="22"/>
          <w:szCs w:val="22"/>
        </w:rPr>
        <w:t>case</w:t>
      </w:r>
      <w:r w:rsidRPr="00497B2E">
        <w:rPr>
          <w:sz w:val="22"/>
          <w:szCs w:val="22"/>
          <w:lang w:val="el-GR"/>
        </w:rPr>
        <w:t xml:space="preserve"> ξεκινάει όταν ο χρήστης επιλέξει από </w:t>
      </w:r>
      <w:r w:rsidR="00497B2E" w:rsidRPr="00497B2E">
        <w:rPr>
          <w:sz w:val="22"/>
          <w:szCs w:val="22"/>
          <w:lang w:val="el-GR"/>
        </w:rPr>
        <w:t xml:space="preserve">το </w:t>
      </w:r>
      <w:r w:rsidRPr="00497B2E">
        <w:rPr>
          <w:sz w:val="22"/>
          <w:szCs w:val="22"/>
          <w:lang w:val="el-GR"/>
        </w:rPr>
        <w:t xml:space="preserve">μενού </w:t>
      </w:r>
      <w:r w:rsidRPr="00497B2E">
        <w:rPr>
          <w:sz w:val="22"/>
          <w:szCs w:val="22"/>
        </w:rPr>
        <w:t>Filters</w:t>
      </w:r>
      <w:r w:rsidRPr="00497B2E">
        <w:rPr>
          <w:sz w:val="22"/>
          <w:szCs w:val="22"/>
          <w:lang w:val="el-GR"/>
        </w:rPr>
        <w:t xml:space="preserve"> την επιλογή «</w:t>
      </w:r>
      <w:r w:rsidRPr="00497B2E">
        <w:rPr>
          <w:sz w:val="22"/>
          <w:szCs w:val="22"/>
        </w:rPr>
        <w:t>Filter</w:t>
      </w:r>
      <w:r w:rsidRPr="00497B2E">
        <w:rPr>
          <w:sz w:val="22"/>
          <w:szCs w:val="22"/>
          <w:lang w:val="el-GR"/>
        </w:rPr>
        <w:t xml:space="preserve"> </w:t>
      </w:r>
      <w:r w:rsidRPr="00497B2E">
        <w:rPr>
          <w:sz w:val="22"/>
          <w:szCs w:val="22"/>
        </w:rPr>
        <w:t>by</w:t>
      </w:r>
      <w:r w:rsidRPr="00497B2E">
        <w:rPr>
          <w:sz w:val="22"/>
          <w:szCs w:val="22"/>
          <w:lang w:val="el-GR"/>
        </w:rPr>
        <w:t xml:space="preserve"> </w:t>
      </w:r>
      <w:r w:rsidR="00497B2E" w:rsidRPr="00497B2E">
        <w:rPr>
          <w:sz w:val="22"/>
          <w:szCs w:val="22"/>
        </w:rPr>
        <w:t>ID</w:t>
      </w:r>
      <w:r w:rsidRPr="00497B2E">
        <w:rPr>
          <w:sz w:val="22"/>
          <w:szCs w:val="22"/>
          <w:lang w:val="el-GR"/>
        </w:rPr>
        <w:t>».</w:t>
      </w:r>
    </w:p>
    <w:p w14:paraId="3A0CB3EB" w14:textId="2EFF74CB" w:rsidR="007E5173" w:rsidRPr="00497B2E" w:rsidRDefault="007E5173" w:rsidP="007E5173">
      <w:pPr>
        <w:pStyle w:val="BulletList"/>
        <w:rPr>
          <w:sz w:val="22"/>
          <w:szCs w:val="22"/>
          <w:lang w:val="el-GR"/>
        </w:rPr>
      </w:pPr>
      <w:r w:rsidRPr="00497B2E">
        <w:rPr>
          <w:sz w:val="22"/>
          <w:szCs w:val="22"/>
          <w:lang w:val="el-GR"/>
        </w:rPr>
        <w:t xml:space="preserve">Στο παράθυρο αναζήτησης </w:t>
      </w:r>
      <w:r w:rsidRPr="00497B2E">
        <w:rPr>
          <w:sz w:val="22"/>
          <w:szCs w:val="22"/>
        </w:rPr>
        <w:t>o</w:t>
      </w:r>
      <w:r w:rsidRPr="00497B2E">
        <w:rPr>
          <w:sz w:val="22"/>
          <w:szCs w:val="22"/>
          <w:lang w:val="el-GR"/>
        </w:rPr>
        <w:t xml:space="preserve"> χρήστης πληκτρολογεί το επιθυμητό </w:t>
      </w:r>
      <w:r w:rsidR="00497B2E" w:rsidRPr="00497B2E">
        <w:rPr>
          <w:sz w:val="22"/>
          <w:szCs w:val="22"/>
        </w:rPr>
        <w:t>taskID</w:t>
      </w:r>
      <w:r w:rsidRPr="00497B2E">
        <w:rPr>
          <w:sz w:val="22"/>
          <w:szCs w:val="22"/>
          <w:lang w:val="el-GR"/>
        </w:rPr>
        <w:t xml:space="preserve"> .</w:t>
      </w:r>
    </w:p>
    <w:p w14:paraId="145F1D15" w14:textId="19381C2C" w:rsidR="007E5173" w:rsidRPr="00497B2E" w:rsidRDefault="007E5173" w:rsidP="007E5173">
      <w:pPr>
        <w:pStyle w:val="BulletList"/>
        <w:rPr>
          <w:sz w:val="22"/>
          <w:szCs w:val="22"/>
          <w:lang w:val="el-GR"/>
        </w:rPr>
      </w:pPr>
      <w:r w:rsidRPr="00497B2E">
        <w:rPr>
          <w:sz w:val="22"/>
          <w:szCs w:val="22"/>
          <w:lang w:val="el-GR"/>
        </w:rPr>
        <w:t>Το σύστημα εμφανίζει τ</w:t>
      </w:r>
      <w:r w:rsidR="00497B2E" w:rsidRPr="00497B2E">
        <w:rPr>
          <w:sz w:val="22"/>
          <w:szCs w:val="22"/>
        </w:rPr>
        <w:t>o</w:t>
      </w:r>
      <w:r w:rsidRPr="00497B2E">
        <w:rPr>
          <w:sz w:val="22"/>
          <w:szCs w:val="22"/>
          <w:lang w:val="el-GR"/>
        </w:rPr>
        <w:t xml:space="preserve"> </w:t>
      </w:r>
      <w:r w:rsidR="00D31625" w:rsidRPr="00497B2E">
        <w:rPr>
          <w:sz w:val="22"/>
          <w:szCs w:val="22"/>
          <w:lang w:val="el-GR"/>
        </w:rPr>
        <w:t>αποτέλεσμα</w:t>
      </w:r>
      <w:r w:rsidRPr="00497B2E">
        <w:rPr>
          <w:sz w:val="22"/>
          <w:szCs w:val="22"/>
          <w:lang w:val="el-GR"/>
        </w:rPr>
        <w:t xml:space="preserve"> στην οθόνη.</w:t>
      </w:r>
    </w:p>
    <w:p w14:paraId="4DC53605" w14:textId="77777777" w:rsidR="007D088D" w:rsidRPr="00497B2E" w:rsidRDefault="007D088D" w:rsidP="007D088D">
      <w:pPr>
        <w:pStyle w:val="UseCaseHeader"/>
        <w:rPr>
          <w:sz w:val="36"/>
          <w:szCs w:val="36"/>
          <w:lang w:val="el-GR"/>
        </w:rPr>
      </w:pPr>
      <w:r w:rsidRPr="00497B2E">
        <w:rPr>
          <w:sz w:val="36"/>
          <w:szCs w:val="36"/>
        </w:rPr>
        <w:t>Post</w:t>
      </w:r>
      <w:r w:rsidRPr="00497B2E">
        <w:rPr>
          <w:sz w:val="36"/>
          <w:szCs w:val="36"/>
          <w:lang w:val="el-GR"/>
        </w:rPr>
        <w:t xml:space="preserve"> </w:t>
      </w:r>
      <w:r w:rsidRPr="00497B2E">
        <w:rPr>
          <w:sz w:val="36"/>
          <w:szCs w:val="36"/>
        </w:rPr>
        <w:t>conditions</w:t>
      </w:r>
    </w:p>
    <w:p w14:paraId="29256CB7" w14:textId="481A7F7D" w:rsidR="007D088D" w:rsidRPr="00497B2E" w:rsidRDefault="00497B2E">
      <w:pPr>
        <w:rPr>
          <w:rFonts w:asciiTheme="minorHAnsi" w:eastAsiaTheme="minorEastAsia" w:hAnsiTheme="minorHAnsi" w:cstheme="minorBidi"/>
          <w:lang w:val="el-GR"/>
        </w:rPr>
      </w:pPr>
      <w:r w:rsidRPr="00497B2E">
        <w:rPr>
          <w:lang w:val="el-GR"/>
        </w:rPr>
        <w:t xml:space="preserve">Ανάκτηση εργασίας με συγκεκριμένο </w:t>
      </w:r>
      <w:r w:rsidRPr="00497B2E">
        <w:t>task</w:t>
      </w:r>
      <w:r w:rsidR="00D31625">
        <w:t>ID</w:t>
      </w:r>
    </w:p>
    <w:p w14:paraId="7A21E279" w14:textId="77777777" w:rsidR="007D088D" w:rsidRPr="00497B2E" w:rsidRDefault="007D088D">
      <w:pPr>
        <w:rPr>
          <w:rFonts w:asciiTheme="minorHAnsi" w:eastAsiaTheme="minorEastAsia" w:hAnsiTheme="minorHAnsi" w:cstheme="minorBidi"/>
          <w:lang w:val="el-GR"/>
        </w:rPr>
      </w:pPr>
    </w:p>
    <w:p w14:paraId="14013539" w14:textId="77777777" w:rsidR="00516E5C" w:rsidRPr="00516E5C" w:rsidRDefault="00516E5C" w:rsidP="00516E5C">
      <w:pPr>
        <w:pStyle w:val="UseCaseHeader"/>
        <w:rPr>
          <w:sz w:val="40"/>
          <w:szCs w:val="40"/>
          <w:lang w:val="el-GR"/>
        </w:rPr>
      </w:pPr>
      <w:r>
        <w:rPr>
          <w:sz w:val="40"/>
          <w:szCs w:val="40"/>
        </w:rPr>
        <w:t>Other</w:t>
      </w:r>
      <w:r w:rsidRPr="00516E5C">
        <w:rPr>
          <w:sz w:val="40"/>
          <w:szCs w:val="40"/>
          <w:lang w:val="el-GR"/>
        </w:rPr>
        <w:t xml:space="preserve"> </w:t>
      </w:r>
      <w:r>
        <w:rPr>
          <w:sz w:val="40"/>
          <w:szCs w:val="40"/>
        </w:rPr>
        <w:t>comments</w:t>
      </w:r>
    </w:p>
    <w:p w14:paraId="0D6386AE" w14:textId="41F6F5E6" w:rsidR="00516E5C" w:rsidRDefault="00516E5C" w:rsidP="00516E5C">
      <w:pPr>
        <w:pStyle w:val="UseCaseText"/>
        <w:rPr>
          <w:sz w:val="24"/>
          <w:szCs w:val="24"/>
        </w:rPr>
      </w:pPr>
      <w:r>
        <w:rPr>
          <w:sz w:val="24"/>
          <w:szCs w:val="24"/>
        </w:rPr>
        <w:t xml:space="preserve">Σε αντιστοιχία με το  </w:t>
      </w:r>
      <w:r>
        <w:rPr>
          <w:sz w:val="24"/>
          <w:szCs w:val="24"/>
          <w:lang w:val="en-US"/>
        </w:rPr>
        <w:t>project</w:t>
      </w:r>
      <w:r w:rsidRPr="00516E5C">
        <w:rPr>
          <w:sz w:val="24"/>
          <w:szCs w:val="24"/>
        </w:rPr>
        <w:t xml:space="preserve"> </w:t>
      </w:r>
      <w:r>
        <w:rPr>
          <w:sz w:val="24"/>
          <w:szCs w:val="24"/>
        </w:rPr>
        <w:t xml:space="preserve">αντιπροσωπεύει την  κλάση </w:t>
      </w:r>
      <w:r>
        <w:rPr>
          <w:sz w:val="24"/>
          <w:szCs w:val="24"/>
          <w:lang w:val="en-US"/>
        </w:rPr>
        <w:t>TaskBy</w:t>
      </w:r>
      <w:r w:rsidR="00A6728C">
        <w:rPr>
          <w:sz w:val="24"/>
          <w:szCs w:val="24"/>
          <w:lang w:val="en-US"/>
        </w:rPr>
        <w:t>Id</w:t>
      </w:r>
      <w:r w:rsidRPr="00516E5C">
        <w:rPr>
          <w:sz w:val="24"/>
          <w:szCs w:val="24"/>
        </w:rPr>
        <w:t>.</w:t>
      </w:r>
      <w:r>
        <w:rPr>
          <w:sz w:val="24"/>
          <w:szCs w:val="24"/>
          <w:lang w:val="en-US"/>
        </w:rPr>
        <w:t>java</w:t>
      </w:r>
      <w:r w:rsidRPr="00516E5C">
        <w:rPr>
          <w:sz w:val="24"/>
          <w:szCs w:val="24"/>
        </w:rPr>
        <w:t xml:space="preserve"> </w:t>
      </w:r>
      <w:r>
        <w:rPr>
          <w:sz w:val="24"/>
          <w:szCs w:val="24"/>
        </w:rPr>
        <w:t xml:space="preserve">του πακέτου  </w:t>
      </w:r>
      <w:r>
        <w:rPr>
          <w:sz w:val="24"/>
          <w:szCs w:val="24"/>
          <w:lang w:val="en-US"/>
        </w:rPr>
        <w:t>searchmethods</w:t>
      </w:r>
      <w:r>
        <w:rPr>
          <w:sz w:val="24"/>
          <w:szCs w:val="24"/>
        </w:rPr>
        <w:t xml:space="preserve">  </w:t>
      </w:r>
    </w:p>
    <w:p w14:paraId="192256D2" w14:textId="77777777" w:rsidR="007D088D" w:rsidRPr="00497B2E" w:rsidRDefault="007D088D">
      <w:pPr>
        <w:rPr>
          <w:rFonts w:asciiTheme="minorHAnsi" w:eastAsiaTheme="minorEastAsia" w:hAnsiTheme="minorHAnsi" w:cstheme="minorBidi"/>
          <w:lang w:val="el-GR"/>
        </w:rPr>
      </w:pPr>
    </w:p>
    <w:p w14:paraId="47A10629" w14:textId="77777777" w:rsidR="007D088D" w:rsidRPr="00497B2E" w:rsidRDefault="007D088D">
      <w:pPr>
        <w:rPr>
          <w:rFonts w:asciiTheme="minorHAnsi" w:eastAsiaTheme="minorEastAsia" w:hAnsiTheme="minorHAnsi" w:cstheme="minorBidi"/>
          <w:lang w:val="el-GR"/>
        </w:rPr>
      </w:pPr>
    </w:p>
    <w:p w14:paraId="5D9BC314" w14:textId="77777777" w:rsidR="007D088D" w:rsidRPr="00497B2E" w:rsidRDefault="007D088D">
      <w:pPr>
        <w:rPr>
          <w:rFonts w:asciiTheme="minorHAnsi" w:eastAsiaTheme="minorEastAsia" w:hAnsiTheme="minorHAnsi" w:cstheme="minorBidi"/>
          <w:lang w:val="el-GR"/>
        </w:rPr>
      </w:pPr>
    </w:p>
    <w:p w14:paraId="45266F29" w14:textId="77777777" w:rsidR="007D088D" w:rsidRPr="00497B2E" w:rsidRDefault="007D088D">
      <w:pPr>
        <w:rPr>
          <w:rFonts w:asciiTheme="minorHAnsi" w:eastAsiaTheme="minorEastAsia" w:hAnsiTheme="minorHAnsi" w:cstheme="minorBidi"/>
          <w:lang w:val="el-GR"/>
        </w:rPr>
      </w:pPr>
    </w:p>
    <w:p w14:paraId="088404C0" w14:textId="4BB6F3F8" w:rsidR="00497B2E" w:rsidRPr="00497B2E" w:rsidRDefault="00497B2E">
      <w:pPr>
        <w:rPr>
          <w:rFonts w:asciiTheme="minorHAnsi" w:eastAsiaTheme="minorEastAsia" w:hAnsiTheme="minorHAnsi" w:cstheme="minorBidi"/>
          <w:lang w:val="el-GR"/>
        </w:rPr>
      </w:pPr>
    </w:p>
    <w:p w14:paraId="12EA0843" w14:textId="4BAD77F7" w:rsidR="00497B2E" w:rsidRPr="00497B2E" w:rsidRDefault="00497B2E" w:rsidP="00497B2E">
      <w:pPr>
        <w:pStyle w:val="UseCaseTitle"/>
        <w:jc w:val="center"/>
        <w:rPr>
          <w:sz w:val="52"/>
          <w:szCs w:val="52"/>
        </w:rPr>
      </w:pPr>
      <w:r w:rsidRPr="00497B2E">
        <w:rPr>
          <w:sz w:val="52"/>
          <w:szCs w:val="52"/>
        </w:rPr>
        <w:lastRenderedPageBreak/>
        <w:t>Επεστρεψε Εργασιεσ Κορυφαιου Επιπέδου</w:t>
      </w:r>
    </w:p>
    <w:p w14:paraId="374BB148" w14:textId="28FE807F" w:rsidR="00497B2E" w:rsidRPr="00497B2E" w:rsidRDefault="00497B2E" w:rsidP="00497B2E">
      <w:pPr>
        <w:pStyle w:val="UseCaseHeader"/>
        <w:rPr>
          <w:sz w:val="36"/>
          <w:szCs w:val="36"/>
          <w:lang w:val="el-GR"/>
        </w:rPr>
      </w:pPr>
      <w:r w:rsidRPr="00497B2E">
        <w:rPr>
          <w:sz w:val="36"/>
          <w:szCs w:val="36"/>
        </w:rPr>
        <w:t>ID</w:t>
      </w:r>
      <w:r w:rsidRPr="00497B2E">
        <w:rPr>
          <w:sz w:val="36"/>
          <w:szCs w:val="36"/>
          <w:lang w:val="el-GR"/>
        </w:rPr>
        <w:t xml:space="preserve">: </w:t>
      </w:r>
      <w:r w:rsidRPr="00497B2E">
        <w:rPr>
          <w:sz w:val="36"/>
          <w:szCs w:val="36"/>
        </w:rPr>
        <w:t>UC</w:t>
      </w:r>
      <w:r w:rsidRPr="00497B2E">
        <w:rPr>
          <w:sz w:val="36"/>
          <w:szCs w:val="36"/>
          <w:lang w:val="el-GR"/>
        </w:rPr>
        <w:t xml:space="preserve"> 4</w:t>
      </w:r>
    </w:p>
    <w:p w14:paraId="6DDCE0CF" w14:textId="77777777" w:rsidR="00497B2E" w:rsidRPr="00497B2E" w:rsidRDefault="00497B2E" w:rsidP="00497B2E">
      <w:pPr>
        <w:pStyle w:val="UseCaseHeader"/>
        <w:rPr>
          <w:sz w:val="36"/>
          <w:szCs w:val="36"/>
          <w:lang w:val="el-GR"/>
        </w:rPr>
      </w:pPr>
      <w:r w:rsidRPr="00497B2E">
        <w:rPr>
          <w:sz w:val="36"/>
          <w:szCs w:val="36"/>
        </w:rPr>
        <w:t>Description</w:t>
      </w:r>
      <w:r w:rsidRPr="00497B2E">
        <w:rPr>
          <w:sz w:val="36"/>
          <w:szCs w:val="36"/>
          <w:lang w:val="el-GR"/>
        </w:rPr>
        <w:t xml:space="preserve"> </w:t>
      </w:r>
      <w:r w:rsidRPr="00497B2E">
        <w:rPr>
          <w:sz w:val="36"/>
          <w:szCs w:val="36"/>
        </w:rPr>
        <w:t>and</w:t>
      </w:r>
      <w:r w:rsidRPr="00497B2E">
        <w:rPr>
          <w:sz w:val="36"/>
          <w:szCs w:val="36"/>
          <w:lang w:val="el-GR"/>
        </w:rPr>
        <w:t xml:space="preserve"> </w:t>
      </w:r>
      <w:r w:rsidRPr="00497B2E">
        <w:rPr>
          <w:sz w:val="36"/>
          <w:szCs w:val="36"/>
        </w:rPr>
        <w:t>Goal</w:t>
      </w:r>
    </w:p>
    <w:p w14:paraId="4DA9543E" w14:textId="4D4C126B" w:rsidR="00497B2E" w:rsidRPr="00497B2E" w:rsidRDefault="00497B2E" w:rsidP="00497B2E">
      <w:pPr>
        <w:pStyle w:val="UseCaseText"/>
        <w:rPr>
          <w:sz w:val="22"/>
          <w:szCs w:val="22"/>
        </w:rPr>
      </w:pPr>
      <w:r w:rsidRPr="00497B2E">
        <w:rPr>
          <w:sz w:val="22"/>
          <w:szCs w:val="22"/>
        </w:rPr>
        <w:t xml:space="preserve">Η </w:t>
      </w:r>
      <w:r w:rsidRPr="00497B2E">
        <w:rPr>
          <w:sz w:val="22"/>
          <w:szCs w:val="22"/>
          <w:lang w:val="en-US"/>
        </w:rPr>
        <w:t>use</w:t>
      </w:r>
      <w:r w:rsidRPr="00497B2E">
        <w:rPr>
          <w:sz w:val="22"/>
          <w:szCs w:val="22"/>
        </w:rPr>
        <w:t xml:space="preserve"> </w:t>
      </w:r>
      <w:r w:rsidRPr="00497B2E">
        <w:rPr>
          <w:sz w:val="22"/>
          <w:szCs w:val="22"/>
          <w:lang w:val="en-US"/>
        </w:rPr>
        <w:t>case</w:t>
      </w:r>
      <w:r w:rsidRPr="00497B2E">
        <w:rPr>
          <w:sz w:val="22"/>
          <w:szCs w:val="22"/>
        </w:rPr>
        <w:t xml:space="preserve"> «ΕΠΕΣΤΡΕΨΕ ΕΡΓΑΣΙΕΣ ΚΟΡΥΦΑΙΟΥ ΕΠΙΠΕΔΟΥ» εμφανίζει τις εργασίες κορυφαίου επιπέδου(</w:t>
      </w:r>
      <w:r w:rsidRPr="00497B2E">
        <w:rPr>
          <w:sz w:val="22"/>
          <w:szCs w:val="22"/>
          <w:lang w:val="en-US"/>
        </w:rPr>
        <w:t>Mama</w:t>
      </w:r>
      <w:r w:rsidR="00D31625">
        <w:rPr>
          <w:sz w:val="22"/>
          <w:szCs w:val="22"/>
          <w:lang w:val="en-US"/>
        </w:rPr>
        <w:t>ID</w:t>
      </w:r>
      <w:r w:rsidRPr="00497B2E">
        <w:rPr>
          <w:sz w:val="22"/>
          <w:szCs w:val="22"/>
        </w:rPr>
        <w:t>=0).</w:t>
      </w:r>
    </w:p>
    <w:p w14:paraId="7411AFDA" w14:textId="77777777" w:rsidR="00497B2E" w:rsidRPr="00497B2E" w:rsidRDefault="00497B2E" w:rsidP="00497B2E">
      <w:pPr>
        <w:pStyle w:val="UseCaseHeader"/>
        <w:rPr>
          <w:sz w:val="36"/>
          <w:szCs w:val="36"/>
        </w:rPr>
      </w:pPr>
      <w:r w:rsidRPr="00497B2E">
        <w:rPr>
          <w:sz w:val="36"/>
          <w:szCs w:val="36"/>
        </w:rPr>
        <w:t xml:space="preserve">Actors </w:t>
      </w:r>
    </w:p>
    <w:p w14:paraId="65943C86" w14:textId="77777777" w:rsidR="00497B2E" w:rsidRPr="00497B2E" w:rsidRDefault="00497B2E" w:rsidP="00497B2E">
      <w:pPr>
        <w:pStyle w:val="UseCaseText"/>
        <w:rPr>
          <w:sz w:val="22"/>
          <w:szCs w:val="22"/>
          <w:lang w:val="en-US"/>
        </w:rPr>
      </w:pPr>
      <w:r w:rsidRPr="00497B2E">
        <w:rPr>
          <w:sz w:val="22"/>
          <w:szCs w:val="22"/>
        </w:rPr>
        <w:t>Ο</w:t>
      </w:r>
      <w:r w:rsidRPr="00497B2E">
        <w:rPr>
          <w:sz w:val="22"/>
          <w:szCs w:val="22"/>
          <w:lang w:val="en-US"/>
        </w:rPr>
        <w:t xml:space="preserve"> </w:t>
      </w:r>
      <w:r w:rsidRPr="00497B2E">
        <w:rPr>
          <w:sz w:val="22"/>
          <w:szCs w:val="22"/>
        </w:rPr>
        <w:t>Χρήστης</w:t>
      </w:r>
      <w:r w:rsidRPr="00497B2E">
        <w:rPr>
          <w:sz w:val="22"/>
          <w:szCs w:val="22"/>
          <w:lang w:val="en-US"/>
        </w:rPr>
        <w:t xml:space="preserve"> </w:t>
      </w:r>
    </w:p>
    <w:p w14:paraId="02E2C41D" w14:textId="1934B4AA" w:rsidR="00497B2E" w:rsidRPr="00497B2E" w:rsidRDefault="00043809" w:rsidP="00497B2E">
      <w:pPr>
        <w:pStyle w:val="UseCaseText"/>
        <w:rPr>
          <w:sz w:val="36"/>
          <w:szCs w:val="36"/>
          <w:u w:val="single"/>
          <w:lang w:val="en-US"/>
        </w:rPr>
      </w:pPr>
      <w:r>
        <w:rPr>
          <w:noProof/>
        </w:rPr>
        <w:pict w14:anchorId="03D839F9">
          <v:shape id="Text Box 7" o:spid="_x0000_s1028" type="#_x0000_t202" style="position:absolute;left:0;text-align:left;margin-left:-9pt;margin-top:29pt;width:286.5pt;height:26.25pt;z-index:2516602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" fillcolor="white [3201]" strokecolor="white [3212]" strokeweight=".5pt">
            <v:textbox>
              <w:txbxContent>
                <w:p w14:paraId="3A9FDB93" w14:textId="77777777" w:rsidR="00497B2E" w:rsidRPr="007D088D" w:rsidRDefault="00497B2E" w:rsidP="00497B2E">
                  <w:pPr>
                    <w:rPr>
                      <w:lang w:val="el-GR"/>
                    </w:rPr>
                  </w:pPr>
                  <w:r>
                    <w:rPr>
                      <w:lang w:val="el-GR"/>
                    </w:rPr>
                    <w:t xml:space="preserve">Να έχει φορτωθεί ταξινομημένο το αρχείο </w:t>
                  </w:r>
                </w:p>
              </w:txbxContent>
            </v:textbox>
            <w10:wrap anchorx="margin"/>
          </v:shape>
        </w:pict>
      </w:r>
      <w:r w:rsidR="00497B2E" w:rsidRPr="00497B2E">
        <w:rPr>
          <w:sz w:val="36"/>
          <w:szCs w:val="36"/>
          <w:u w:val="single"/>
          <w:lang w:val="en-US"/>
        </w:rPr>
        <w:t>PRECONDITIONS</w:t>
      </w:r>
    </w:p>
    <w:p w14:paraId="508A416F" w14:textId="77777777" w:rsidR="00497B2E" w:rsidRPr="00497B2E" w:rsidRDefault="00497B2E" w:rsidP="00497B2E">
      <w:pPr>
        <w:pStyle w:val="UseCaseText"/>
        <w:rPr>
          <w:sz w:val="22"/>
          <w:szCs w:val="22"/>
          <w:lang w:val="en-US"/>
        </w:rPr>
      </w:pPr>
    </w:p>
    <w:p w14:paraId="62FD224E" w14:textId="77777777" w:rsidR="00497B2E" w:rsidRPr="00497B2E" w:rsidRDefault="00497B2E" w:rsidP="00497B2E">
      <w:pPr>
        <w:pStyle w:val="UseCaseHeader"/>
        <w:rPr>
          <w:sz w:val="36"/>
          <w:szCs w:val="36"/>
        </w:rPr>
      </w:pPr>
      <w:r w:rsidRPr="00497B2E">
        <w:rPr>
          <w:sz w:val="36"/>
          <w:szCs w:val="36"/>
        </w:rPr>
        <w:t>Basic Flow</w:t>
      </w:r>
    </w:p>
    <w:p w14:paraId="2419F928" w14:textId="527C48F3" w:rsidR="00497B2E" w:rsidRPr="00497B2E" w:rsidRDefault="00497B2E" w:rsidP="00497B2E">
      <w:pPr>
        <w:pStyle w:val="BulletList"/>
        <w:numPr>
          <w:ilvl w:val="0"/>
          <w:numId w:val="16"/>
        </w:numPr>
        <w:rPr>
          <w:sz w:val="22"/>
          <w:szCs w:val="22"/>
          <w:lang w:val="el-GR"/>
        </w:rPr>
      </w:pPr>
      <w:r w:rsidRPr="00497B2E">
        <w:rPr>
          <w:sz w:val="22"/>
          <w:szCs w:val="22"/>
        </w:rPr>
        <w:t>To</w:t>
      </w:r>
      <w:r w:rsidRPr="00497B2E">
        <w:rPr>
          <w:sz w:val="22"/>
          <w:szCs w:val="22"/>
          <w:lang w:val="el-GR"/>
        </w:rPr>
        <w:t xml:space="preserve"> </w:t>
      </w:r>
      <w:r w:rsidRPr="00497B2E">
        <w:rPr>
          <w:sz w:val="22"/>
          <w:szCs w:val="22"/>
        </w:rPr>
        <w:t>use</w:t>
      </w:r>
      <w:r w:rsidRPr="00497B2E">
        <w:rPr>
          <w:sz w:val="22"/>
          <w:szCs w:val="22"/>
          <w:lang w:val="el-GR"/>
        </w:rPr>
        <w:t xml:space="preserve"> </w:t>
      </w:r>
      <w:r w:rsidRPr="00497B2E">
        <w:rPr>
          <w:sz w:val="22"/>
          <w:szCs w:val="22"/>
        </w:rPr>
        <w:t>case</w:t>
      </w:r>
      <w:r w:rsidRPr="00497B2E">
        <w:rPr>
          <w:sz w:val="22"/>
          <w:szCs w:val="22"/>
          <w:lang w:val="el-GR"/>
        </w:rPr>
        <w:t xml:space="preserve"> ξεκινάει όταν ο χρήστης επιλέξει από το μενού </w:t>
      </w:r>
      <w:r w:rsidRPr="00497B2E">
        <w:rPr>
          <w:sz w:val="22"/>
          <w:szCs w:val="22"/>
        </w:rPr>
        <w:t>Filters</w:t>
      </w:r>
      <w:r w:rsidRPr="00497B2E">
        <w:rPr>
          <w:sz w:val="22"/>
          <w:szCs w:val="22"/>
          <w:lang w:val="el-GR"/>
        </w:rPr>
        <w:t xml:space="preserve"> την επιλογή «</w:t>
      </w:r>
      <w:r w:rsidRPr="00497B2E">
        <w:rPr>
          <w:sz w:val="22"/>
          <w:szCs w:val="22"/>
        </w:rPr>
        <w:t>Top</w:t>
      </w:r>
      <w:r w:rsidRPr="00497B2E">
        <w:rPr>
          <w:sz w:val="22"/>
          <w:szCs w:val="22"/>
          <w:lang w:val="el-GR"/>
        </w:rPr>
        <w:t xml:space="preserve"> </w:t>
      </w:r>
      <w:r w:rsidRPr="00497B2E">
        <w:rPr>
          <w:sz w:val="22"/>
          <w:szCs w:val="22"/>
        </w:rPr>
        <w:t>Level</w:t>
      </w:r>
      <w:r w:rsidRPr="00497B2E">
        <w:rPr>
          <w:sz w:val="22"/>
          <w:szCs w:val="22"/>
          <w:lang w:val="el-GR"/>
        </w:rPr>
        <w:t xml:space="preserve"> </w:t>
      </w:r>
      <w:r w:rsidRPr="00497B2E">
        <w:rPr>
          <w:sz w:val="22"/>
          <w:szCs w:val="22"/>
        </w:rPr>
        <w:t>Tasks</w:t>
      </w:r>
      <w:r w:rsidRPr="00497B2E">
        <w:rPr>
          <w:sz w:val="22"/>
          <w:szCs w:val="22"/>
          <w:lang w:val="el-GR"/>
        </w:rPr>
        <w:t>».</w:t>
      </w:r>
    </w:p>
    <w:p w14:paraId="0734BE98" w14:textId="542270BD" w:rsidR="00497B2E" w:rsidRPr="00497B2E" w:rsidRDefault="00497B2E" w:rsidP="00497B2E">
      <w:pPr>
        <w:pStyle w:val="BulletList"/>
        <w:rPr>
          <w:sz w:val="22"/>
          <w:szCs w:val="22"/>
          <w:lang w:val="el-GR"/>
        </w:rPr>
      </w:pPr>
      <w:r w:rsidRPr="00497B2E">
        <w:rPr>
          <w:sz w:val="22"/>
          <w:szCs w:val="22"/>
          <w:lang w:val="el-GR"/>
        </w:rPr>
        <w:t>Το σύστημα εμφανίζει τ</w:t>
      </w:r>
      <w:r w:rsidRPr="00497B2E">
        <w:rPr>
          <w:sz w:val="22"/>
          <w:szCs w:val="22"/>
        </w:rPr>
        <w:t>o</w:t>
      </w:r>
      <w:r w:rsidRPr="00497B2E">
        <w:rPr>
          <w:sz w:val="22"/>
          <w:szCs w:val="22"/>
          <w:lang w:val="el-GR"/>
        </w:rPr>
        <w:t xml:space="preserve"> αποτέλεσμα στην οθόνη.</w:t>
      </w:r>
    </w:p>
    <w:p w14:paraId="0D809142" w14:textId="77777777" w:rsidR="00497B2E" w:rsidRPr="00497B2E" w:rsidRDefault="00497B2E" w:rsidP="00497B2E">
      <w:pPr>
        <w:pStyle w:val="UseCaseHeader"/>
        <w:rPr>
          <w:sz w:val="36"/>
          <w:szCs w:val="36"/>
          <w:lang w:val="el-GR"/>
        </w:rPr>
      </w:pPr>
      <w:r w:rsidRPr="00497B2E">
        <w:rPr>
          <w:sz w:val="36"/>
          <w:szCs w:val="36"/>
        </w:rPr>
        <w:t>Post</w:t>
      </w:r>
      <w:r w:rsidRPr="00497B2E">
        <w:rPr>
          <w:sz w:val="36"/>
          <w:szCs w:val="36"/>
          <w:lang w:val="el-GR"/>
        </w:rPr>
        <w:t xml:space="preserve"> </w:t>
      </w:r>
      <w:r w:rsidRPr="00497B2E">
        <w:rPr>
          <w:sz w:val="36"/>
          <w:szCs w:val="36"/>
        </w:rPr>
        <w:t>conditions</w:t>
      </w:r>
    </w:p>
    <w:p w14:paraId="44BA501A" w14:textId="1011CB70" w:rsidR="00497B2E" w:rsidRPr="00497B2E" w:rsidRDefault="00497B2E">
      <w:pPr>
        <w:rPr>
          <w:rFonts w:asciiTheme="minorHAnsi" w:eastAsiaTheme="minorEastAsia" w:hAnsiTheme="minorHAnsi" w:cstheme="minorBidi"/>
          <w:lang w:val="el-GR"/>
        </w:rPr>
      </w:pPr>
      <w:r w:rsidRPr="007444FA">
        <w:rPr>
          <w:lang w:val="el-GR"/>
        </w:rPr>
        <w:t>Ανάκτηση των εργασιών κορυφαίου επιπέδου</w:t>
      </w:r>
    </w:p>
    <w:p w14:paraId="109385E8" w14:textId="77777777" w:rsidR="00A6728C" w:rsidRPr="00516E5C" w:rsidRDefault="00A6728C" w:rsidP="00A6728C">
      <w:pPr>
        <w:pStyle w:val="UseCaseHeader"/>
        <w:rPr>
          <w:sz w:val="40"/>
          <w:szCs w:val="40"/>
          <w:lang w:val="el-GR"/>
        </w:rPr>
      </w:pPr>
      <w:r>
        <w:rPr>
          <w:sz w:val="40"/>
          <w:szCs w:val="40"/>
        </w:rPr>
        <w:t>Other</w:t>
      </w:r>
      <w:r w:rsidRPr="00516E5C">
        <w:rPr>
          <w:sz w:val="40"/>
          <w:szCs w:val="40"/>
          <w:lang w:val="el-GR"/>
        </w:rPr>
        <w:t xml:space="preserve"> </w:t>
      </w:r>
      <w:r>
        <w:rPr>
          <w:sz w:val="40"/>
          <w:szCs w:val="40"/>
        </w:rPr>
        <w:t>comments</w:t>
      </w:r>
    </w:p>
    <w:p w14:paraId="0684D08E" w14:textId="5CF5F7E9" w:rsidR="00A6728C" w:rsidRDefault="00A6728C" w:rsidP="00A6728C">
      <w:pPr>
        <w:pStyle w:val="UseCaseText"/>
        <w:rPr>
          <w:sz w:val="24"/>
          <w:szCs w:val="24"/>
        </w:rPr>
      </w:pPr>
      <w:r>
        <w:rPr>
          <w:sz w:val="24"/>
          <w:szCs w:val="24"/>
        </w:rPr>
        <w:t xml:space="preserve">Σε αντιστοιχία με το  </w:t>
      </w:r>
      <w:r>
        <w:rPr>
          <w:sz w:val="24"/>
          <w:szCs w:val="24"/>
          <w:lang w:val="en-US"/>
        </w:rPr>
        <w:t>project</w:t>
      </w:r>
      <w:r w:rsidRPr="00516E5C">
        <w:rPr>
          <w:sz w:val="24"/>
          <w:szCs w:val="24"/>
        </w:rPr>
        <w:t xml:space="preserve"> </w:t>
      </w:r>
      <w:r>
        <w:rPr>
          <w:sz w:val="24"/>
          <w:szCs w:val="24"/>
        </w:rPr>
        <w:t xml:space="preserve">αντιπροσωπεύει την  κλάση </w:t>
      </w:r>
      <w:r>
        <w:rPr>
          <w:sz w:val="24"/>
          <w:szCs w:val="24"/>
          <w:lang w:val="en-US"/>
        </w:rPr>
        <w:t>TopLevelTasks</w:t>
      </w:r>
      <w:r w:rsidRPr="00516E5C">
        <w:rPr>
          <w:sz w:val="24"/>
          <w:szCs w:val="24"/>
        </w:rPr>
        <w:t>.</w:t>
      </w:r>
      <w:r>
        <w:rPr>
          <w:sz w:val="24"/>
          <w:szCs w:val="24"/>
          <w:lang w:val="en-US"/>
        </w:rPr>
        <w:t>java</w:t>
      </w:r>
      <w:r w:rsidRPr="00516E5C">
        <w:rPr>
          <w:sz w:val="24"/>
          <w:szCs w:val="24"/>
        </w:rPr>
        <w:t xml:space="preserve"> </w:t>
      </w:r>
      <w:r>
        <w:rPr>
          <w:sz w:val="24"/>
          <w:szCs w:val="24"/>
        </w:rPr>
        <w:t xml:space="preserve">του πακέτου  </w:t>
      </w:r>
      <w:r>
        <w:rPr>
          <w:sz w:val="24"/>
          <w:szCs w:val="24"/>
          <w:lang w:val="en-US"/>
        </w:rPr>
        <w:t>searchmethods</w:t>
      </w:r>
      <w:r>
        <w:rPr>
          <w:sz w:val="24"/>
          <w:szCs w:val="24"/>
        </w:rPr>
        <w:t xml:space="preserve">  </w:t>
      </w:r>
    </w:p>
    <w:p w14:paraId="0821D2C2" w14:textId="149F19D9" w:rsidR="00497B2E" w:rsidRPr="00497B2E" w:rsidRDefault="00497B2E">
      <w:pPr>
        <w:rPr>
          <w:rFonts w:asciiTheme="minorHAnsi" w:eastAsiaTheme="minorEastAsia" w:hAnsiTheme="minorHAnsi" w:cstheme="minorBidi"/>
          <w:lang w:val="el-GR"/>
        </w:rPr>
      </w:pPr>
    </w:p>
    <w:p w14:paraId="36AF443E" w14:textId="7CD9D104" w:rsidR="00497B2E" w:rsidRPr="00497B2E" w:rsidRDefault="00497B2E">
      <w:pPr>
        <w:rPr>
          <w:rFonts w:asciiTheme="minorHAnsi" w:eastAsiaTheme="minorEastAsia" w:hAnsiTheme="minorHAnsi" w:cstheme="minorBidi"/>
          <w:lang w:val="el-GR"/>
        </w:rPr>
      </w:pPr>
    </w:p>
    <w:p w14:paraId="4B348621" w14:textId="390A8D9C" w:rsidR="00497B2E" w:rsidRPr="00497B2E" w:rsidRDefault="00497B2E">
      <w:pPr>
        <w:rPr>
          <w:rFonts w:asciiTheme="minorHAnsi" w:eastAsiaTheme="minorEastAsia" w:hAnsiTheme="minorHAnsi" w:cstheme="minorBidi"/>
          <w:lang w:val="el-GR"/>
        </w:rPr>
      </w:pPr>
    </w:p>
    <w:p w14:paraId="64E7698B" w14:textId="1CC8EB77" w:rsidR="00497B2E" w:rsidRPr="00497B2E" w:rsidRDefault="00497B2E">
      <w:pPr>
        <w:rPr>
          <w:rFonts w:asciiTheme="minorHAnsi" w:eastAsiaTheme="minorEastAsia" w:hAnsiTheme="minorHAnsi" w:cstheme="minorBidi"/>
          <w:lang w:val="el-GR"/>
        </w:rPr>
      </w:pPr>
    </w:p>
    <w:p w14:paraId="62FDF245" w14:textId="43442A31" w:rsidR="00497B2E" w:rsidRPr="00497B2E" w:rsidRDefault="00497B2E">
      <w:pPr>
        <w:rPr>
          <w:rFonts w:asciiTheme="minorHAnsi" w:eastAsiaTheme="minorEastAsia" w:hAnsiTheme="minorHAnsi" w:cstheme="minorBidi"/>
          <w:lang w:val="el-GR"/>
        </w:rPr>
      </w:pPr>
    </w:p>
    <w:p w14:paraId="29136D93" w14:textId="695F56B9" w:rsidR="00497B2E" w:rsidRPr="00497B2E" w:rsidRDefault="00497B2E">
      <w:pPr>
        <w:rPr>
          <w:rFonts w:asciiTheme="minorHAnsi" w:eastAsiaTheme="minorEastAsia" w:hAnsiTheme="minorHAnsi" w:cstheme="minorBidi"/>
          <w:lang w:val="el-GR"/>
        </w:rPr>
      </w:pPr>
    </w:p>
    <w:p w14:paraId="098EEB80" w14:textId="4AED3D61" w:rsidR="00497B2E" w:rsidRPr="00497B2E" w:rsidRDefault="00497B2E">
      <w:pPr>
        <w:rPr>
          <w:rFonts w:asciiTheme="minorHAnsi" w:eastAsiaTheme="minorEastAsia" w:hAnsiTheme="minorHAnsi" w:cstheme="minorBidi"/>
          <w:lang w:val="el-GR"/>
        </w:rPr>
      </w:pPr>
    </w:p>
    <w:p w14:paraId="7A3F6EE5" w14:textId="6E8E394E" w:rsidR="00497B2E" w:rsidRPr="00497B2E" w:rsidRDefault="00497B2E">
      <w:pPr>
        <w:rPr>
          <w:rFonts w:asciiTheme="minorHAnsi" w:eastAsiaTheme="minorEastAsia" w:hAnsiTheme="minorHAnsi" w:cstheme="minorBidi"/>
          <w:lang w:val="el-GR"/>
        </w:rPr>
      </w:pPr>
    </w:p>
    <w:p w14:paraId="4BCACC07" w14:textId="38872252" w:rsidR="00497B2E" w:rsidRPr="00FB3536" w:rsidRDefault="00FB3536" w:rsidP="00497B2E">
      <w:pPr>
        <w:pStyle w:val="UseCaseTitle"/>
        <w:jc w:val="center"/>
        <w:rPr>
          <w:sz w:val="52"/>
          <w:szCs w:val="52"/>
          <w:lang w:val="en-US"/>
        </w:rPr>
      </w:pPr>
      <w:r>
        <w:rPr>
          <w:sz w:val="52"/>
          <w:szCs w:val="52"/>
        </w:rPr>
        <w:lastRenderedPageBreak/>
        <w:t>Δημιούργησε</w:t>
      </w:r>
      <w:r w:rsidR="00180E75" w:rsidRPr="007444FA">
        <w:rPr>
          <w:sz w:val="52"/>
          <w:szCs w:val="52"/>
          <w:lang w:val="en-US"/>
        </w:rPr>
        <w:t xml:space="preserve"> </w:t>
      </w:r>
      <w:r>
        <w:rPr>
          <w:sz w:val="52"/>
          <w:szCs w:val="52"/>
        </w:rPr>
        <w:t>Αναφορά</w:t>
      </w:r>
    </w:p>
    <w:p w14:paraId="3E01FE69" w14:textId="1801B716" w:rsidR="00497B2E" w:rsidRPr="00180E75" w:rsidRDefault="00497B2E" w:rsidP="00497B2E">
      <w:pPr>
        <w:pStyle w:val="UseCaseHeader"/>
        <w:rPr>
          <w:sz w:val="36"/>
          <w:szCs w:val="36"/>
        </w:rPr>
      </w:pPr>
      <w:r w:rsidRPr="00497B2E">
        <w:rPr>
          <w:sz w:val="36"/>
          <w:szCs w:val="36"/>
        </w:rPr>
        <w:t>ID</w:t>
      </w:r>
      <w:r w:rsidRPr="00180E75">
        <w:rPr>
          <w:sz w:val="36"/>
          <w:szCs w:val="36"/>
        </w:rPr>
        <w:t xml:space="preserve">: </w:t>
      </w:r>
      <w:r w:rsidRPr="00497B2E">
        <w:rPr>
          <w:sz w:val="36"/>
          <w:szCs w:val="36"/>
        </w:rPr>
        <w:t>UC</w:t>
      </w:r>
      <w:r w:rsidRPr="00180E75">
        <w:rPr>
          <w:sz w:val="36"/>
          <w:szCs w:val="36"/>
        </w:rPr>
        <w:t xml:space="preserve"> </w:t>
      </w:r>
      <w:r w:rsidR="00180E75" w:rsidRPr="00180E75">
        <w:rPr>
          <w:sz w:val="36"/>
          <w:szCs w:val="36"/>
        </w:rPr>
        <w:t>5</w:t>
      </w:r>
    </w:p>
    <w:p w14:paraId="6D89E220" w14:textId="77777777" w:rsidR="00497B2E" w:rsidRPr="00180E75" w:rsidRDefault="00497B2E" w:rsidP="00497B2E">
      <w:pPr>
        <w:pStyle w:val="UseCaseHeader"/>
        <w:rPr>
          <w:sz w:val="36"/>
          <w:szCs w:val="36"/>
        </w:rPr>
      </w:pPr>
      <w:r w:rsidRPr="00497B2E">
        <w:rPr>
          <w:sz w:val="36"/>
          <w:szCs w:val="36"/>
        </w:rPr>
        <w:t>Description</w:t>
      </w:r>
      <w:r w:rsidRPr="00180E75">
        <w:rPr>
          <w:sz w:val="36"/>
          <w:szCs w:val="36"/>
        </w:rPr>
        <w:t xml:space="preserve"> </w:t>
      </w:r>
      <w:r w:rsidRPr="00497B2E">
        <w:rPr>
          <w:sz w:val="36"/>
          <w:szCs w:val="36"/>
        </w:rPr>
        <w:t>and</w:t>
      </w:r>
      <w:r w:rsidRPr="00180E75">
        <w:rPr>
          <w:sz w:val="36"/>
          <w:szCs w:val="36"/>
        </w:rPr>
        <w:t xml:space="preserve"> </w:t>
      </w:r>
      <w:r w:rsidRPr="00497B2E">
        <w:rPr>
          <w:sz w:val="36"/>
          <w:szCs w:val="36"/>
        </w:rPr>
        <w:t>Goal</w:t>
      </w:r>
    </w:p>
    <w:p w14:paraId="5DB4D99D" w14:textId="044D29E5" w:rsidR="00497B2E" w:rsidRPr="00497B2E" w:rsidRDefault="00497B2E" w:rsidP="00497B2E">
      <w:pPr>
        <w:pStyle w:val="UseCaseText"/>
        <w:rPr>
          <w:sz w:val="22"/>
          <w:szCs w:val="22"/>
        </w:rPr>
      </w:pPr>
      <w:r w:rsidRPr="00497B2E">
        <w:rPr>
          <w:sz w:val="22"/>
          <w:szCs w:val="22"/>
        </w:rPr>
        <w:t xml:space="preserve">Η </w:t>
      </w:r>
      <w:r w:rsidRPr="00497B2E">
        <w:rPr>
          <w:sz w:val="22"/>
          <w:szCs w:val="22"/>
          <w:lang w:val="en-US"/>
        </w:rPr>
        <w:t>use</w:t>
      </w:r>
      <w:r w:rsidRPr="00497B2E">
        <w:rPr>
          <w:sz w:val="22"/>
          <w:szCs w:val="22"/>
        </w:rPr>
        <w:t xml:space="preserve"> </w:t>
      </w:r>
      <w:r w:rsidRPr="00497B2E">
        <w:rPr>
          <w:sz w:val="22"/>
          <w:szCs w:val="22"/>
          <w:lang w:val="en-US"/>
        </w:rPr>
        <w:t>case</w:t>
      </w:r>
      <w:r w:rsidRPr="00497B2E">
        <w:rPr>
          <w:sz w:val="22"/>
          <w:szCs w:val="22"/>
        </w:rPr>
        <w:t xml:space="preserve"> «</w:t>
      </w:r>
      <w:r w:rsidR="00FB3536" w:rsidRPr="00FB3536">
        <w:rPr>
          <w:sz w:val="22"/>
          <w:szCs w:val="22"/>
        </w:rPr>
        <w:t xml:space="preserve">ΔΗΜΙΟΥΡΓΗΣΕ </w:t>
      </w:r>
      <w:r w:rsidR="00180E75" w:rsidRPr="00180E75">
        <w:rPr>
          <w:sz w:val="22"/>
          <w:szCs w:val="22"/>
        </w:rPr>
        <w:t>ΑΝΑΦΟΡ</w:t>
      </w:r>
      <w:r w:rsidR="00FB3536">
        <w:rPr>
          <w:sz w:val="22"/>
          <w:szCs w:val="22"/>
        </w:rPr>
        <w:t>Α</w:t>
      </w:r>
      <w:r w:rsidRPr="00497B2E">
        <w:rPr>
          <w:sz w:val="22"/>
          <w:szCs w:val="22"/>
        </w:rPr>
        <w:t xml:space="preserve">» </w:t>
      </w:r>
      <w:r w:rsidR="00180E75">
        <w:rPr>
          <w:sz w:val="22"/>
          <w:szCs w:val="22"/>
        </w:rPr>
        <w:t>εξάγει</w:t>
      </w:r>
      <w:r w:rsidRPr="00497B2E">
        <w:rPr>
          <w:sz w:val="22"/>
          <w:szCs w:val="22"/>
        </w:rPr>
        <w:t xml:space="preserve"> </w:t>
      </w:r>
      <w:r w:rsidR="00180E75">
        <w:rPr>
          <w:sz w:val="22"/>
          <w:szCs w:val="22"/>
        </w:rPr>
        <w:t xml:space="preserve">τον τύπο αρχείου που έχουμε επιλέξει </w:t>
      </w:r>
    </w:p>
    <w:p w14:paraId="03A393CE" w14:textId="393C88E8" w:rsidR="00180E75" w:rsidRPr="00497B2E" w:rsidRDefault="00497B2E" w:rsidP="00497B2E">
      <w:pPr>
        <w:pStyle w:val="UseCaseHeader"/>
        <w:rPr>
          <w:sz w:val="36"/>
          <w:szCs w:val="36"/>
        </w:rPr>
      </w:pPr>
      <w:r w:rsidRPr="00497B2E">
        <w:rPr>
          <w:sz w:val="36"/>
          <w:szCs w:val="36"/>
        </w:rPr>
        <w:t xml:space="preserve">Actors </w:t>
      </w:r>
    </w:p>
    <w:p w14:paraId="5CE11826" w14:textId="77777777" w:rsidR="00497B2E" w:rsidRPr="00497B2E" w:rsidRDefault="00497B2E" w:rsidP="00497B2E">
      <w:pPr>
        <w:pStyle w:val="UseCaseText"/>
        <w:rPr>
          <w:sz w:val="22"/>
          <w:szCs w:val="22"/>
          <w:lang w:val="en-US"/>
        </w:rPr>
      </w:pPr>
      <w:r w:rsidRPr="00497B2E">
        <w:rPr>
          <w:sz w:val="22"/>
          <w:szCs w:val="22"/>
        </w:rPr>
        <w:t>Ο</w:t>
      </w:r>
      <w:r w:rsidRPr="00497B2E">
        <w:rPr>
          <w:sz w:val="22"/>
          <w:szCs w:val="22"/>
          <w:lang w:val="en-US"/>
        </w:rPr>
        <w:t xml:space="preserve"> </w:t>
      </w:r>
      <w:r w:rsidRPr="00497B2E">
        <w:rPr>
          <w:sz w:val="22"/>
          <w:szCs w:val="22"/>
        </w:rPr>
        <w:t>Χρήστης</w:t>
      </w:r>
      <w:r w:rsidRPr="00497B2E">
        <w:rPr>
          <w:sz w:val="22"/>
          <w:szCs w:val="22"/>
          <w:lang w:val="en-US"/>
        </w:rPr>
        <w:t xml:space="preserve"> </w:t>
      </w:r>
    </w:p>
    <w:p w14:paraId="426847D7" w14:textId="3CD369C7" w:rsidR="00497B2E" w:rsidRPr="00497B2E" w:rsidRDefault="00043809" w:rsidP="00497B2E">
      <w:pPr>
        <w:pStyle w:val="UseCaseText"/>
        <w:rPr>
          <w:sz w:val="36"/>
          <w:szCs w:val="36"/>
          <w:u w:val="single"/>
          <w:lang w:val="en-US"/>
        </w:rPr>
      </w:pPr>
      <w:r>
        <w:rPr>
          <w:noProof/>
        </w:rPr>
        <w:pict w14:anchorId="5F222ADE">
          <v:shape id="Text Box 8" o:spid="_x0000_s1027" type="#_x0000_t202" style="position:absolute;left:0;text-align:left;margin-left:-9pt;margin-top:29pt;width:286.5pt;height:26.25pt;z-index:25166233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" fillcolor="white [3201]" strokecolor="white [3212]" strokeweight=".5pt">
            <v:textbox>
              <w:txbxContent>
                <w:p w14:paraId="6FE848AC" w14:textId="77777777" w:rsidR="00497B2E" w:rsidRPr="007D088D" w:rsidRDefault="00497B2E" w:rsidP="00497B2E">
                  <w:pPr>
                    <w:rPr>
                      <w:lang w:val="el-GR"/>
                    </w:rPr>
                  </w:pPr>
                  <w:r>
                    <w:rPr>
                      <w:lang w:val="el-GR"/>
                    </w:rPr>
                    <w:t xml:space="preserve">Να έχει φορτωθεί ταξινομημένο το αρχείο </w:t>
                  </w:r>
                </w:p>
              </w:txbxContent>
            </v:textbox>
            <w10:wrap anchorx="margin"/>
          </v:shape>
        </w:pict>
      </w:r>
      <w:r w:rsidR="00180E75">
        <w:rPr>
          <w:sz w:val="36"/>
          <w:szCs w:val="36"/>
          <w:u w:val="single"/>
          <w:lang w:val="en-US"/>
        </w:rPr>
        <w:t>P</w:t>
      </w:r>
      <w:r w:rsidR="00FB3536">
        <w:rPr>
          <w:sz w:val="36"/>
          <w:szCs w:val="36"/>
          <w:u w:val="single"/>
          <w:lang w:val="en-US"/>
        </w:rPr>
        <w:t>RECONDITIONS</w:t>
      </w:r>
    </w:p>
    <w:p w14:paraId="3598DB5F" w14:textId="77777777" w:rsidR="00497B2E" w:rsidRPr="00497B2E" w:rsidRDefault="00497B2E" w:rsidP="00497B2E">
      <w:pPr>
        <w:pStyle w:val="UseCaseText"/>
        <w:rPr>
          <w:sz w:val="22"/>
          <w:szCs w:val="22"/>
          <w:lang w:val="en-US"/>
        </w:rPr>
      </w:pPr>
    </w:p>
    <w:p w14:paraId="537AA9F1" w14:textId="6F3F8554" w:rsidR="00180E75" w:rsidRPr="00497B2E" w:rsidRDefault="00497B2E" w:rsidP="00497B2E">
      <w:pPr>
        <w:pStyle w:val="UseCaseHeader"/>
        <w:rPr>
          <w:sz w:val="36"/>
          <w:szCs w:val="36"/>
        </w:rPr>
      </w:pPr>
      <w:r w:rsidRPr="00497B2E">
        <w:rPr>
          <w:sz w:val="36"/>
          <w:szCs w:val="36"/>
        </w:rPr>
        <w:t>Basic Flow</w:t>
      </w:r>
    </w:p>
    <w:p w14:paraId="3D379E40" w14:textId="3177DD82" w:rsidR="00180E75" w:rsidRPr="00180E75" w:rsidRDefault="00497B2E" w:rsidP="00180E75">
      <w:pPr>
        <w:pStyle w:val="BulletList"/>
        <w:numPr>
          <w:ilvl w:val="0"/>
          <w:numId w:val="17"/>
        </w:numPr>
        <w:rPr>
          <w:sz w:val="22"/>
          <w:szCs w:val="22"/>
          <w:lang w:val="el-GR"/>
        </w:rPr>
      </w:pPr>
      <w:r w:rsidRPr="00180E75">
        <w:rPr>
          <w:sz w:val="22"/>
          <w:szCs w:val="22"/>
        </w:rPr>
        <w:t>To</w:t>
      </w:r>
      <w:r w:rsidRPr="00180E75">
        <w:rPr>
          <w:sz w:val="22"/>
          <w:szCs w:val="22"/>
          <w:lang w:val="el-GR"/>
        </w:rPr>
        <w:t xml:space="preserve"> </w:t>
      </w:r>
      <w:r w:rsidRPr="00180E75">
        <w:rPr>
          <w:sz w:val="22"/>
          <w:szCs w:val="22"/>
        </w:rPr>
        <w:t>use</w:t>
      </w:r>
      <w:r w:rsidRPr="00180E75">
        <w:rPr>
          <w:sz w:val="22"/>
          <w:szCs w:val="22"/>
          <w:lang w:val="el-GR"/>
        </w:rPr>
        <w:t xml:space="preserve"> </w:t>
      </w:r>
      <w:r w:rsidRPr="00180E75">
        <w:rPr>
          <w:sz w:val="22"/>
          <w:szCs w:val="22"/>
        </w:rPr>
        <w:t>case</w:t>
      </w:r>
      <w:r w:rsidRPr="00180E75">
        <w:rPr>
          <w:sz w:val="22"/>
          <w:szCs w:val="22"/>
          <w:lang w:val="el-GR"/>
        </w:rPr>
        <w:t xml:space="preserve"> ξεκινάει όταν ο χρήστης επιλέξει το μενού </w:t>
      </w:r>
      <w:r w:rsidR="00180E75" w:rsidRPr="00180E75">
        <w:rPr>
          <w:sz w:val="22"/>
          <w:szCs w:val="22"/>
        </w:rPr>
        <w:t>Reports</w:t>
      </w:r>
      <w:r w:rsidRPr="00180E75">
        <w:rPr>
          <w:sz w:val="22"/>
          <w:szCs w:val="22"/>
          <w:lang w:val="el-GR"/>
        </w:rPr>
        <w:t xml:space="preserve"> </w:t>
      </w:r>
    </w:p>
    <w:p w14:paraId="7CFA0811" w14:textId="464E65BF" w:rsidR="00497B2E" w:rsidRPr="00497B2E" w:rsidRDefault="00497B2E" w:rsidP="00497B2E">
      <w:pPr>
        <w:pStyle w:val="BulletList"/>
        <w:rPr>
          <w:sz w:val="22"/>
          <w:szCs w:val="22"/>
          <w:lang w:val="el-GR"/>
        </w:rPr>
      </w:pPr>
      <w:r w:rsidRPr="00497B2E">
        <w:rPr>
          <w:sz w:val="22"/>
          <w:szCs w:val="22"/>
          <w:lang w:val="el-GR"/>
        </w:rPr>
        <w:t xml:space="preserve">Το σύστημα </w:t>
      </w:r>
      <w:r w:rsidR="00FB3536">
        <w:rPr>
          <w:sz w:val="22"/>
          <w:szCs w:val="22"/>
          <w:lang w:val="el-GR"/>
        </w:rPr>
        <w:t xml:space="preserve">αποθηκεύει </w:t>
      </w:r>
      <w:r w:rsidRPr="00497B2E">
        <w:rPr>
          <w:sz w:val="22"/>
          <w:szCs w:val="22"/>
          <w:lang w:val="el-GR"/>
        </w:rPr>
        <w:t xml:space="preserve"> τ</w:t>
      </w:r>
      <w:r w:rsidRPr="00497B2E">
        <w:rPr>
          <w:sz w:val="22"/>
          <w:szCs w:val="22"/>
        </w:rPr>
        <w:t>o</w:t>
      </w:r>
      <w:r w:rsidRPr="00497B2E">
        <w:rPr>
          <w:sz w:val="22"/>
          <w:szCs w:val="22"/>
          <w:lang w:val="el-GR"/>
        </w:rPr>
        <w:t xml:space="preserve"> </w:t>
      </w:r>
      <w:r w:rsidR="00FB3536" w:rsidRPr="00497B2E">
        <w:rPr>
          <w:sz w:val="22"/>
          <w:szCs w:val="22"/>
          <w:lang w:val="el-GR"/>
        </w:rPr>
        <w:t>α</w:t>
      </w:r>
      <w:r w:rsidR="00FB3536">
        <w:rPr>
          <w:sz w:val="22"/>
          <w:szCs w:val="22"/>
          <w:lang w:val="el-GR"/>
        </w:rPr>
        <w:t>ρχείο στον υπολογιστή</w:t>
      </w:r>
      <w:r w:rsidRPr="00497B2E">
        <w:rPr>
          <w:sz w:val="22"/>
          <w:szCs w:val="22"/>
          <w:lang w:val="el-GR"/>
        </w:rPr>
        <w:t>.</w:t>
      </w:r>
    </w:p>
    <w:p w14:paraId="130348A9" w14:textId="2E01B623" w:rsidR="00FB3536" w:rsidRPr="007444FA" w:rsidRDefault="00180E75" w:rsidP="00497B2E">
      <w:pPr>
        <w:pStyle w:val="UseCaseHeader"/>
        <w:rPr>
          <w:sz w:val="36"/>
          <w:szCs w:val="36"/>
          <w:lang w:val="el-GR"/>
        </w:rPr>
      </w:pPr>
      <w:r>
        <w:rPr>
          <w:sz w:val="36"/>
          <w:szCs w:val="36"/>
        </w:rPr>
        <w:t>Extensions</w:t>
      </w:r>
      <w:r w:rsidRPr="007444FA">
        <w:rPr>
          <w:sz w:val="36"/>
          <w:szCs w:val="36"/>
          <w:lang w:val="el-GR"/>
        </w:rPr>
        <w:t>/</w:t>
      </w:r>
      <w:r>
        <w:rPr>
          <w:sz w:val="36"/>
          <w:szCs w:val="36"/>
        </w:rPr>
        <w:t>Variations</w:t>
      </w:r>
    </w:p>
    <w:p w14:paraId="4B542A45" w14:textId="4875187B" w:rsidR="00FB3536" w:rsidRDefault="00FB3536" w:rsidP="00FB3536">
      <w:pPr>
        <w:rPr>
          <w:lang w:val="el-GR"/>
        </w:rPr>
      </w:pPr>
      <w:r>
        <w:rPr>
          <w:lang w:val="el-GR"/>
        </w:rPr>
        <w:t xml:space="preserve">1α.    Όταν  ο χρήστης  επιλέξει την μορφή </w:t>
      </w:r>
      <w:r w:rsidRPr="00FB3536">
        <w:rPr>
          <w:lang w:val="el-GR"/>
        </w:rPr>
        <w:t>“</w:t>
      </w:r>
      <w:r>
        <w:t>Report</w:t>
      </w:r>
      <w:r w:rsidRPr="00FB3536">
        <w:rPr>
          <w:lang w:val="el-GR"/>
        </w:rPr>
        <w:t xml:space="preserve"> </w:t>
      </w:r>
      <w:r>
        <w:t>Txt</w:t>
      </w:r>
      <w:r w:rsidRPr="00FB3536">
        <w:rPr>
          <w:lang w:val="el-GR"/>
        </w:rPr>
        <w:t xml:space="preserve">” </w:t>
      </w:r>
      <w:r>
        <w:rPr>
          <w:lang w:val="el-GR"/>
        </w:rPr>
        <w:t xml:space="preserve">η αναφορά αποθηκεύεται στον υπολογιστή σε μορφή κειμένου </w:t>
      </w:r>
    </w:p>
    <w:p w14:paraId="7C29FE76" w14:textId="018EFA83" w:rsidR="00FB3536" w:rsidRPr="00FB3536" w:rsidRDefault="00FB3536" w:rsidP="00FB3536">
      <w:pPr>
        <w:rPr>
          <w:lang w:val="el-GR"/>
        </w:rPr>
      </w:pPr>
      <w:r>
        <w:rPr>
          <w:lang w:val="el-GR"/>
        </w:rPr>
        <w:t xml:space="preserve">1α.    Όταν  ο χρήστης  επιλέξει την μορφή </w:t>
      </w:r>
      <w:r w:rsidRPr="00FB3536">
        <w:rPr>
          <w:lang w:val="el-GR"/>
        </w:rPr>
        <w:t>“</w:t>
      </w:r>
      <w:r>
        <w:t>Report</w:t>
      </w:r>
      <w:r w:rsidRPr="00FB3536">
        <w:rPr>
          <w:lang w:val="el-GR"/>
        </w:rPr>
        <w:t xml:space="preserve"> </w:t>
      </w:r>
      <w:r>
        <w:rPr>
          <w:lang w:val="el-GR"/>
        </w:rPr>
        <w:t>Μ</w:t>
      </w:r>
      <w:r>
        <w:t>d</w:t>
      </w:r>
      <w:r w:rsidRPr="00FB3536">
        <w:rPr>
          <w:lang w:val="el-GR"/>
        </w:rPr>
        <w:t xml:space="preserve">” </w:t>
      </w:r>
      <w:r>
        <w:rPr>
          <w:lang w:val="el-GR"/>
        </w:rPr>
        <w:t xml:space="preserve">η αναφορά αποθηκεύεται στον υπολογιστή σε μορφή </w:t>
      </w:r>
      <w:r>
        <w:t>markdown</w:t>
      </w:r>
      <w:r>
        <w:rPr>
          <w:lang w:val="el-GR"/>
        </w:rPr>
        <w:t xml:space="preserve"> </w:t>
      </w:r>
    </w:p>
    <w:p w14:paraId="12B52B8B" w14:textId="6E4D26B0" w:rsidR="00FB3536" w:rsidRPr="001A4DBA" w:rsidRDefault="00FB3536" w:rsidP="001A4DBA">
      <w:pPr>
        <w:rPr>
          <w:lang w:val="el-GR"/>
        </w:rPr>
      </w:pPr>
      <w:r>
        <w:rPr>
          <w:lang w:val="el-GR"/>
        </w:rPr>
        <w:t xml:space="preserve">1α.    Όταν  ο χρήστης  επιλέξει την μορφή </w:t>
      </w:r>
      <w:r w:rsidRPr="00FB3536">
        <w:rPr>
          <w:lang w:val="el-GR"/>
        </w:rPr>
        <w:t>“</w:t>
      </w:r>
      <w:r>
        <w:t>Report</w:t>
      </w:r>
      <w:r w:rsidRPr="00FB3536">
        <w:rPr>
          <w:lang w:val="el-GR"/>
        </w:rPr>
        <w:t xml:space="preserve"> </w:t>
      </w:r>
      <w:r>
        <w:t>Html</w:t>
      </w:r>
      <w:r w:rsidRPr="00FB3536">
        <w:rPr>
          <w:lang w:val="el-GR"/>
        </w:rPr>
        <w:t xml:space="preserve">” </w:t>
      </w:r>
      <w:r>
        <w:rPr>
          <w:lang w:val="el-GR"/>
        </w:rPr>
        <w:t xml:space="preserve">η αναφορά αποθηκεύεται στον υπολογιστή σε μορφή </w:t>
      </w:r>
      <w:r w:rsidR="001A4DBA">
        <w:t>Html</w:t>
      </w:r>
      <w:r w:rsidR="001A4DBA" w:rsidRPr="001A4DBA">
        <w:rPr>
          <w:lang w:val="el-GR"/>
        </w:rPr>
        <w:t xml:space="preserve"> (</w:t>
      </w:r>
      <w:r w:rsidR="001A4DBA">
        <w:rPr>
          <w:rFonts w:ascii="Arial" w:hAnsi="Arial" w:cs="Arial"/>
          <w:color w:val="202124"/>
          <w:sz w:val="21"/>
          <w:szCs w:val="21"/>
          <w:shd w:val="clear" w:color="auto" w:fill="FFFFFF"/>
        </w:rPr>
        <w:t>Hypertext</w:t>
      </w:r>
      <w:r w:rsidR="001A4DBA" w:rsidRPr="001A4DBA">
        <w:rPr>
          <w:rFonts w:ascii="Arial" w:hAnsi="Arial" w:cs="Arial"/>
          <w:color w:val="202124"/>
          <w:sz w:val="21"/>
          <w:szCs w:val="21"/>
          <w:shd w:val="clear" w:color="auto" w:fill="FFFFFF"/>
          <w:lang w:val="el-GR"/>
        </w:rPr>
        <w:t xml:space="preserve"> </w:t>
      </w:r>
      <w:r w:rsidR="001A4DBA">
        <w:rPr>
          <w:rFonts w:ascii="Arial" w:hAnsi="Arial" w:cs="Arial"/>
          <w:color w:val="202124"/>
          <w:sz w:val="21"/>
          <w:szCs w:val="21"/>
          <w:shd w:val="clear" w:color="auto" w:fill="FFFFFF"/>
        </w:rPr>
        <w:t>Markup</w:t>
      </w:r>
      <w:r w:rsidR="001A4DBA" w:rsidRPr="001A4DBA">
        <w:rPr>
          <w:rFonts w:ascii="Arial" w:hAnsi="Arial" w:cs="Arial"/>
          <w:color w:val="202124"/>
          <w:sz w:val="21"/>
          <w:szCs w:val="21"/>
          <w:shd w:val="clear" w:color="auto" w:fill="FFFFFF"/>
          <w:lang w:val="el-GR"/>
        </w:rPr>
        <w:t xml:space="preserve"> </w:t>
      </w:r>
      <w:r w:rsidR="001A4DBA">
        <w:rPr>
          <w:rFonts w:ascii="Arial" w:hAnsi="Arial" w:cs="Arial"/>
          <w:color w:val="202124"/>
          <w:sz w:val="21"/>
          <w:szCs w:val="21"/>
          <w:shd w:val="clear" w:color="auto" w:fill="FFFFFF"/>
        </w:rPr>
        <w:t>Language</w:t>
      </w:r>
      <w:r w:rsidR="001A4DBA" w:rsidRPr="001A4DBA">
        <w:rPr>
          <w:lang w:val="el-GR"/>
        </w:rPr>
        <w:t>)</w:t>
      </w:r>
      <w:r>
        <w:rPr>
          <w:lang w:val="el-GR"/>
        </w:rPr>
        <w:t xml:space="preserve"> </w:t>
      </w:r>
    </w:p>
    <w:p w14:paraId="396F1657" w14:textId="55B7ACA2" w:rsidR="001A4DBA" w:rsidRPr="007444FA" w:rsidRDefault="00497B2E" w:rsidP="00497B2E">
      <w:pPr>
        <w:pStyle w:val="UseCaseHeader"/>
        <w:rPr>
          <w:sz w:val="36"/>
          <w:szCs w:val="36"/>
          <w:lang w:val="el-GR"/>
        </w:rPr>
      </w:pPr>
      <w:r w:rsidRPr="00497B2E">
        <w:rPr>
          <w:sz w:val="36"/>
          <w:szCs w:val="36"/>
        </w:rPr>
        <w:t>Post</w:t>
      </w:r>
      <w:r w:rsidRPr="00497B2E">
        <w:rPr>
          <w:sz w:val="36"/>
          <w:szCs w:val="36"/>
          <w:lang w:val="el-GR"/>
        </w:rPr>
        <w:t xml:space="preserve"> </w:t>
      </w:r>
      <w:r w:rsidRPr="00497B2E">
        <w:rPr>
          <w:sz w:val="36"/>
          <w:szCs w:val="36"/>
        </w:rPr>
        <w:t>conditions</w:t>
      </w:r>
    </w:p>
    <w:p w14:paraId="613957C0" w14:textId="079E85CC" w:rsidR="00497B2E" w:rsidRPr="001A4DBA" w:rsidRDefault="00FB3536">
      <w:pPr>
        <w:rPr>
          <w:rFonts w:asciiTheme="minorHAnsi" w:eastAsiaTheme="minorEastAsia" w:hAnsiTheme="minorHAnsi" w:cstheme="minorBidi"/>
          <w:lang w:val="el-GR"/>
        </w:rPr>
      </w:pPr>
      <w:r w:rsidRPr="001A4DBA">
        <w:rPr>
          <w:lang w:val="el-GR"/>
        </w:rPr>
        <w:t xml:space="preserve">Αποθήκευση σε απλό κείμενο, </w:t>
      </w:r>
      <w:r w:rsidRPr="001A4DBA">
        <w:t>html</w:t>
      </w:r>
      <w:r w:rsidRPr="001A4DBA">
        <w:rPr>
          <w:lang w:val="el-GR"/>
        </w:rPr>
        <w:t xml:space="preserve"> και </w:t>
      </w:r>
      <w:r w:rsidRPr="001A4DBA">
        <w:t>markdown</w:t>
      </w:r>
    </w:p>
    <w:p w14:paraId="247AC994" w14:textId="77777777" w:rsidR="00A6728C" w:rsidRPr="00516E5C" w:rsidRDefault="00A6728C" w:rsidP="00A6728C">
      <w:pPr>
        <w:pStyle w:val="UseCaseHeader"/>
        <w:rPr>
          <w:sz w:val="40"/>
          <w:szCs w:val="40"/>
          <w:lang w:val="el-GR"/>
        </w:rPr>
      </w:pPr>
      <w:r>
        <w:rPr>
          <w:sz w:val="40"/>
          <w:szCs w:val="40"/>
        </w:rPr>
        <w:t>Other</w:t>
      </w:r>
      <w:r w:rsidRPr="00516E5C">
        <w:rPr>
          <w:sz w:val="40"/>
          <w:szCs w:val="40"/>
          <w:lang w:val="el-GR"/>
        </w:rPr>
        <w:t xml:space="preserve"> </w:t>
      </w:r>
      <w:r>
        <w:rPr>
          <w:sz w:val="40"/>
          <w:szCs w:val="40"/>
        </w:rPr>
        <w:t>comments</w:t>
      </w:r>
    </w:p>
    <w:p w14:paraId="5CB363FC" w14:textId="02AC440C" w:rsidR="00A6728C" w:rsidRPr="00A6728C" w:rsidRDefault="00A6728C" w:rsidP="00A6728C">
      <w:pPr>
        <w:pStyle w:val="UseCaseText"/>
        <w:rPr>
          <w:sz w:val="24"/>
          <w:szCs w:val="24"/>
        </w:rPr>
      </w:pPr>
      <w:r>
        <w:rPr>
          <w:sz w:val="24"/>
          <w:szCs w:val="24"/>
        </w:rPr>
        <w:t xml:space="preserve">Σε αντιστοιχία με το  </w:t>
      </w:r>
      <w:r>
        <w:rPr>
          <w:sz w:val="24"/>
          <w:szCs w:val="24"/>
          <w:lang w:val="en-US"/>
        </w:rPr>
        <w:t>project</w:t>
      </w:r>
      <w:r w:rsidRPr="00516E5C">
        <w:rPr>
          <w:sz w:val="24"/>
          <w:szCs w:val="24"/>
        </w:rPr>
        <w:t xml:space="preserve"> </w:t>
      </w:r>
      <w:r>
        <w:rPr>
          <w:sz w:val="24"/>
          <w:szCs w:val="24"/>
        </w:rPr>
        <w:t>αντιπροσωπεύει τ</w:t>
      </w:r>
      <w:r>
        <w:rPr>
          <w:sz w:val="24"/>
          <w:szCs w:val="24"/>
          <w:lang w:val="en-US"/>
        </w:rPr>
        <w:t>o</w:t>
      </w:r>
      <w:r w:rsidRPr="00A6728C">
        <w:rPr>
          <w:sz w:val="24"/>
          <w:szCs w:val="24"/>
        </w:rPr>
        <w:t xml:space="preserve"> </w:t>
      </w:r>
      <w:r>
        <w:rPr>
          <w:sz w:val="24"/>
          <w:szCs w:val="24"/>
        </w:rPr>
        <w:t xml:space="preserve">πακέτο </w:t>
      </w:r>
      <w:r>
        <w:rPr>
          <w:sz w:val="24"/>
          <w:szCs w:val="24"/>
          <w:lang w:val="en-US"/>
        </w:rPr>
        <w:t>report</w:t>
      </w:r>
      <w:r w:rsidRPr="00A6728C">
        <w:rPr>
          <w:sz w:val="24"/>
          <w:szCs w:val="24"/>
        </w:rPr>
        <w:t xml:space="preserve">  </w:t>
      </w:r>
      <w:r>
        <w:rPr>
          <w:sz w:val="24"/>
          <w:szCs w:val="24"/>
        </w:rPr>
        <w:t xml:space="preserve">και κατά αντιστοιχία τις ακόλουθες κλάσεις </w:t>
      </w:r>
      <w:r>
        <w:rPr>
          <w:sz w:val="24"/>
          <w:szCs w:val="24"/>
          <w:lang w:val="en-US"/>
        </w:rPr>
        <w:t>TextReport</w:t>
      </w:r>
      <w:r w:rsidRPr="00A6728C">
        <w:rPr>
          <w:sz w:val="24"/>
          <w:szCs w:val="24"/>
        </w:rPr>
        <w:t>.</w:t>
      </w:r>
      <w:r>
        <w:rPr>
          <w:sz w:val="24"/>
          <w:szCs w:val="24"/>
          <w:lang w:val="en-US"/>
        </w:rPr>
        <w:t>java</w:t>
      </w:r>
      <w:r w:rsidRPr="00A6728C">
        <w:rPr>
          <w:sz w:val="24"/>
          <w:szCs w:val="24"/>
        </w:rPr>
        <w:t xml:space="preserve"> , </w:t>
      </w:r>
      <w:r>
        <w:rPr>
          <w:sz w:val="24"/>
          <w:szCs w:val="24"/>
          <w:lang w:val="en-US"/>
        </w:rPr>
        <w:t>MarkdownReport</w:t>
      </w:r>
      <w:r w:rsidRPr="00A6728C">
        <w:rPr>
          <w:sz w:val="24"/>
          <w:szCs w:val="24"/>
        </w:rPr>
        <w:t>.</w:t>
      </w:r>
      <w:r>
        <w:rPr>
          <w:sz w:val="24"/>
          <w:szCs w:val="24"/>
          <w:lang w:val="en-US"/>
        </w:rPr>
        <w:t>java</w:t>
      </w:r>
      <w:r w:rsidRPr="00A6728C">
        <w:rPr>
          <w:sz w:val="24"/>
          <w:szCs w:val="24"/>
        </w:rPr>
        <w:t xml:space="preserve"> , </w:t>
      </w:r>
      <w:r>
        <w:rPr>
          <w:sz w:val="24"/>
          <w:szCs w:val="24"/>
          <w:lang w:val="en-US"/>
        </w:rPr>
        <w:t>HtmlReport</w:t>
      </w:r>
      <w:r w:rsidRPr="00A6728C">
        <w:rPr>
          <w:sz w:val="24"/>
          <w:szCs w:val="24"/>
        </w:rPr>
        <w:t>.</w:t>
      </w:r>
      <w:r>
        <w:rPr>
          <w:sz w:val="24"/>
          <w:szCs w:val="24"/>
          <w:lang w:val="en-US"/>
        </w:rPr>
        <w:t>java</w:t>
      </w:r>
      <w:r w:rsidRPr="00A6728C">
        <w:rPr>
          <w:sz w:val="24"/>
          <w:szCs w:val="24"/>
        </w:rPr>
        <w:t xml:space="preserve">  </w:t>
      </w:r>
      <w:r>
        <w:rPr>
          <w:sz w:val="24"/>
          <w:szCs w:val="24"/>
        </w:rPr>
        <w:t xml:space="preserve">επιπρόσθετα να σημειωθεί ότι υπάρχει μια βοηθητική κλάση </w:t>
      </w:r>
      <w:r>
        <w:rPr>
          <w:sz w:val="24"/>
          <w:szCs w:val="24"/>
          <w:lang w:val="en-US"/>
        </w:rPr>
        <w:t>FilterReport</w:t>
      </w:r>
      <w:r w:rsidRPr="00A6728C">
        <w:rPr>
          <w:sz w:val="24"/>
          <w:szCs w:val="24"/>
        </w:rPr>
        <w:t>.</w:t>
      </w:r>
      <w:r>
        <w:rPr>
          <w:sz w:val="24"/>
          <w:szCs w:val="24"/>
          <w:lang w:val="en-US"/>
        </w:rPr>
        <w:t>java</w:t>
      </w:r>
      <w:r w:rsidRPr="00A6728C">
        <w:rPr>
          <w:sz w:val="24"/>
          <w:szCs w:val="24"/>
        </w:rPr>
        <w:t xml:space="preserve"> </w:t>
      </w:r>
      <w:r>
        <w:rPr>
          <w:sz w:val="24"/>
          <w:szCs w:val="24"/>
        </w:rPr>
        <w:t>στο πακέτο η οποία είναι υπεύθυνη για να ενεργοποιήσει την κατάλληλη κλάση (βάση το αρχείο που θέλουμε να εξάγουμε (</w:t>
      </w:r>
      <w:r w:rsidRPr="00A6728C">
        <w:rPr>
          <w:sz w:val="24"/>
          <w:szCs w:val="24"/>
        </w:rPr>
        <w:t>.</w:t>
      </w:r>
      <w:r>
        <w:rPr>
          <w:sz w:val="24"/>
          <w:szCs w:val="24"/>
          <w:lang w:val="en-US"/>
        </w:rPr>
        <w:t>txt</w:t>
      </w:r>
      <w:r w:rsidRPr="00A6728C">
        <w:rPr>
          <w:sz w:val="24"/>
          <w:szCs w:val="24"/>
        </w:rPr>
        <w:t>,.</w:t>
      </w:r>
      <w:r>
        <w:rPr>
          <w:sz w:val="24"/>
          <w:szCs w:val="24"/>
          <w:lang w:val="en-US"/>
        </w:rPr>
        <w:t>md</w:t>
      </w:r>
      <w:r w:rsidRPr="00A6728C">
        <w:rPr>
          <w:sz w:val="24"/>
          <w:szCs w:val="24"/>
        </w:rPr>
        <w:t>,.</w:t>
      </w:r>
      <w:r>
        <w:rPr>
          <w:sz w:val="24"/>
          <w:szCs w:val="24"/>
          <w:lang w:val="en-US"/>
        </w:rPr>
        <w:t>html</w:t>
      </w:r>
      <w:r>
        <w:rPr>
          <w:sz w:val="24"/>
          <w:szCs w:val="24"/>
        </w:rPr>
        <w:t>))</w:t>
      </w:r>
    </w:p>
    <w:p w14:paraId="3DDFF889" w14:textId="77777777" w:rsidR="00497B2E" w:rsidRDefault="00497B2E">
      <w:pPr>
        <w:rPr>
          <w:rFonts w:asciiTheme="minorHAnsi" w:eastAsiaTheme="minorEastAsia" w:hAnsiTheme="minorHAnsi" w:cstheme="minorBidi"/>
          <w:sz w:val="20"/>
          <w:szCs w:val="20"/>
          <w:lang w:val="el-GR"/>
        </w:rPr>
      </w:pPr>
    </w:p>
    <w:p w14:paraId="3606A192" w14:textId="77777777" w:rsidR="00952EA2" w:rsidRPr="00AA3528" w:rsidRDefault="00952EA2" w:rsidP="00952EA2">
      <w:pPr>
        <w:pStyle w:val="Heading1"/>
        <w:rPr>
          <w:lang w:val="el-GR"/>
        </w:rPr>
      </w:pPr>
      <w:r>
        <w:rPr>
          <w:lang w:val="el-GR"/>
        </w:rPr>
        <w:lastRenderedPageBreak/>
        <w:t>Σχεδίαση</w:t>
      </w:r>
      <w:r w:rsidRPr="00AA3528">
        <w:rPr>
          <w:lang w:val="el-GR"/>
        </w:rPr>
        <w:t xml:space="preserve"> </w:t>
      </w:r>
      <w:r>
        <w:rPr>
          <w:lang w:val="el-GR"/>
        </w:rPr>
        <w:t>Ελέγχων</w:t>
      </w:r>
    </w:p>
    <w:p w14:paraId="37711E67" w14:textId="70198D94" w:rsidR="00952EA2" w:rsidRDefault="00952EA2" w:rsidP="00952EA2">
      <w:pPr>
        <w:rPr>
          <w:lang w:val="el-GR"/>
        </w:rPr>
      </w:pPr>
      <w:r>
        <w:rPr>
          <w:lang w:val="el-GR"/>
        </w:rPr>
        <w:t>Οι</w:t>
      </w:r>
      <w:r w:rsidRPr="00AA3528">
        <w:rPr>
          <w:lang w:val="el-GR"/>
        </w:rPr>
        <w:t xml:space="preserve"> </w:t>
      </w:r>
      <w:r>
        <w:rPr>
          <w:lang w:val="el-GR"/>
        </w:rPr>
        <w:t>έλεγχοι</w:t>
      </w:r>
      <w:r w:rsidRPr="00AA3528">
        <w:rPr>
          <w:lang w:val="el-GR"/>
        </w:rPr>
        <w:t xml:space="preserve"> </w:t>
      </w:r>
      <w:r>
        <w:rPr>
          <w:lang w:val="el-GR"/>
        </w:rPr>
        <w:t>που</w:t>
      </w:r>
      <w:r w:rsidRPr="00AA3528">
        <w:rPr>
          <w:lang w:val="el-GR"/>
        </w:rPr>
        <w:t xml:space="preserve"> </w:t>
      </w:r>
      <w:r>
        <w:rPr>
          <w:lang w:val="el-GR"/>
        </w:rPr>
        <w:t>σχεδιάσθηκαν</w:t>
      </w:r>
      <w:r w:rsidRPr="00AA3528">
        <w:rPr>
          <w:lang w:val="el-GR"/>
        </w:rPr>
        <w:t xml:space="preserve"> </w:t>
      </w:r>
      <w:r>
        <w:rPr>
          <w:lang w:val="el-GR"/>
        </w:rPr>
        <w:t>και</w:t>
      </w:r>
      <w:r w:rsidRPr="00AA3528">
        <w:rPr>
          <w:lang w:val="el-GR"/>
        </w:rPr>
        <w:t xml:space="preserve"> </w:t>
      </w:r>
      <w:r>
        <w:rPr>
          <w:lang w:val="el-GR"/>
        </w:rPr>
        <w:t>εντάχθηκαν στην υλοποίηση περιγράφονται παρακάτω.</w:t>
      </w:r>
      <w:r w:rsidR="00230993">
        <w:rPr>
          <w:lang w:val="el-GR"/>
        </w:rPr>
        <w:t xml:space="preserve"> </w:t>
      </w:r>
      <w:r w:rsidR="00230993" w:rsidRPr="00043809">
        <w:rPr>
          <w:color w:val="A6A6A6" w:themeColor="background1" w:themeShade="A6"/>
          <w:lang w:val="el-GR"/>
        </w:rPr>
        <w:t>Εδώ</w:t>
      </w:r>
      <w:r w:rsidR="00AE7F64" w:rsidRPr="00043809">
        <w:rPr>
          <w:color w:val="A6A6A6" w:themeColor="background1" w:themeShade="A6"/>
          <w:lang w:val="el-GR"/>
        </w:rPr>
        <w:t>,</w:t>
      </w:r>
      <w:r w:rsidR="00230993" w:rsidRPr="00043809">
        <w:rPr>
          <w:color w:val="A6A6A6" w:themeColor="background1" w:themeShade="A6"/>
          <w:lang w:val="el-GR"/>
        </w:rPr>
        <w:t xml:space="preserve"> ως υπόδειγμα</w:t>
      </w:r>
      <w:r w:rsidR="00262BA5" w:rsidRPr="00043809">
        <w:rPr>
          <w:color w:val="A6A6A6" w:themeColor="background1" w:themeShade="A6"/>
          <w:lang w:val="el-GR"/>
        </w:rPr>
        <w:t>:</w:t>
      </w:r>
      <w:r w:rsidR="00230993" w:rsidRPr="00043809">
        <w:rPr>
          <w:color w:val="A6A6A6" w:themeColor="background1" w:themeShade="A6"/>
          <w:lang w:val="el-GR"/>
        </w:rPr>
        <w:t xml:space="preserve"> το </w:t>
      </w:r>
      <w:r w:rsidR="00230993" w:rsidRPr="00043809">
        <w:rPr>
          <w:color w:val="A6A6A6" w:themeColor="background1" w:themeShade="A6"/>
        </w:rPr>
        <w:t>project</w:t>
      </w:r>
      <w:r w:rsidR="00230993" w:rsidRPr="00043809">
        <w:rPr>
          <w:color w:val="A6A6A6" w:themeColor="background1" w:themeShade="A6"/>
          <w:lang w:val="el-GR"/>
        </w:rPr>
        <w:t xml:space="preserve"> με την διάσπαση χρονοσειράς σε φάσεις</w:t>
      </w:r>
      <w:r w:rsidR="00230993">
        <w:rPr>
          <w:lang w:val="el-GR"/>
        </w:rPr>
        <w:t>.</w:t>
      </w:r>
    </w:p>
    <w:p w14:paraId="0FD0A2DF" w14:textId="77777777" w:rsidR="00230993" w:rsidRPr="00952EA2" w:rsidRDefault="00230993" w:rsidP="00230993">
      <w:pPr>
        <w:pStyle w:val="Heading2"/>
      </w:pPr>
      <w:r>
        <w:rPr>
          <w:lang w:val="el-GR"/>
        </w:rPr>
        <w:t>Ελεγχος</w:t>
      </w:r>
      <w:r w:rsidRPr="00952EA2">
        <w:t xml:space="preserve"> </w:t>
      </w:r>
      <w:r>
        <w:t>use</w:t>
      </w:r>
      <w:r w:rsidRPr="00952EA2">
        <w:t xml:space="preserve"> </w:t>
      </w:r>
      <w:r>
        <w:t>cases via system tests</w:t>
      </w:r>
    </w:p>
    <w:p w14:paraId="30A7D540" w14:textId="57A725F6" w:rsidR="0035450A" w:rsidRPr="0035450A" w:rsidRDefault="0035450A" w:rsidP="0035450A">
      <w:pPr>
        <w:rPr>
          <w:rStyle w:val="SubtleEmphasis"/>
          <w:lang w:val="el-GR"/>
        </w:rPr>
      </w:pPr>
      <w:r>
        <w:rPr>
          <w:rStyle w:val="SubtleEmphasis"/>
          <w:lang w:val="el-GR"/>
        </w:rPr>
        <w:t xml:space="preserve">Στην αρχική σχεδιαστική φάση, αρκεί να συμπληρώσετε την λεκτική περιγραφή με τις </w:t>
      </w:r>
      <w:r>
        <w:rPr>
          <w:rStyle w:val="SubtleEmphasis"/>
        </w:rPr>
        <w:t>OREOS</w:t>
      </w:r>
      <w:r w:rsidRPr="0035450A">
        <w:rPr>
          <w:rStyle w:val="SubtleEmphasis"/>
          <w:lang w:val="el-GR"/>
        </w:rPr>
        <w:t xml:space="preserve"> </w:t>
      </w:r>
      <w:r>
        <w:rPr>
          <w:rStyle w:val="SubtleEmphasis"/>
          <w:lang w:val="el-GR"/>
        </w:rPr>
        <w:t xml:space="preserve">προδιαγραφές. Στην τελική φάση, συμπληρώστε και τις λεπτομέρειες σε σχέση με τις εμπλεκόμενες μεθόδους και το </w:t>
      </w:r>
      <w:r>
        <w:rPr>
          <w:rStyle w:val="SubtleEmphasis"/>
        </w:rPr>
        <w:t>setup</w:t>
      </w:r>
      <w:r w:rsidRPr="0035450A">
        <w:rPr>
          <w:rStyle w:val="SubtleEmphasis"/>
          <w:lang w:val="el-GR"/>
        </w:rPr>
        <w:t xml:space="preserve"> </w:t>
      </w:r>
      <w:r>
        <w:rPr>
          <w:rStyle w:val="SubtleEmphasis"/>
        </w:rPr>
        <w:t>input</w:t>
      </w:r>
      <w:r w:rsidRPr="0035450A">
        <w:rPr>
          <w:rStyle w:val="SubtleEmphasis"/>
          <w:lang w:val="el-GR"/>
        </w:rPr>
        <w:t xml:space="preserve">, </w:t>
      </w:r>
      <w:r>
        <w:rPr>
          <w:rStyle w:val="SubtleEmphasis"/>
        </w:rPr>
        <w:t>output</w:t>
      </w:r>
      <w:r w:rsidRPr="0035450A">
        <w:rPr>
          <w:rStyle w:val="SubtleEmphasis"/>
          <w:lang w:val="el-GR"/>
        </w:rPr>
        <w:t xml:space="preserve">, </w:t>
      </w:r>
      <w:r>
        <w:rPr>
          <w:rStyle w:val="SubtleEmphasis"/>
        </w:rPr>
        <w:t>pre</w:t>
      </w:r>
      <w:r w:rsidRPr="0035450A">
        <w:rPr>
          <w:rStyle w:val="SubtleEmphasis"/>
          <w:lang w:val="el-GR"/>
        </w:rPr>
        <w:t>-</w:t>
      </w:r>
      <w:r>
        <w:rPr>
          <w:rStyle w:val="SubtleEmphasis"/>
        </w:rPr>
        <w:t>post</w:t>
      </w:r>
      <w:r w:rsidRPr="0035450A">
        <w:rPr>
          <w:rStyle w:val="SubtleEmphasis"/>
          <w:lang w:val="el-GR"/>
        </w:rPr>
        <w:t xml:space="preserve"> </w:t>
      </w:r>
      <w:r>
        <w:rPr>
          <w:rStyle w:val="SubtleEmphasis"/>
        </w:rPr>
        <w:t>conditions</w:t>
      </w:r>
      <w:r w:rsidRPr="0035450A">
        <w:rPr>
          <w:rStyle w:val="SubtleEmphasis"/>
          <w:lang w:val="el-GR"/>
        </w:rPr>
        <w:t>, ...</w:t>
      </w:r>
    </w:p>
    <w:p w14:paraId="5965A751" w14:textId="4C08B77B" w:rsidR="00230993" w:rsidRPr="00882EE2" w:rsidRDefault="00230993" w:rsidP="00230993">
      <w:pPr>
        <w:pStyle w:val="Heading3"/>
        <w:rPr>
          <w:rStyle w:val="Strong"/>
          <w:b w:val="0"/>
          <w:bCs w:val="0"/>
        </w:rPr>
      </w:pPr>
      <w:r w:rsidRPr="00882EE2">
        <w:rPr>
          <w:rStyle w:val="Strong"/>
          <w:b w:val="0"/>
          <w:bCs w:val="0"/>
        </w:rPr>
        <w:t xml:space="preserve">Use case UC1: </w:t>
      </w:r>
      <w:r w:rsidR="00B54DBD">
        <w:rPr>
          <w:rStyle w:val="Strong"/>
          <w:b w:val="0"/>
          <w:bCs w:val="0"/>
          <w:lang w:val="el-GR"/>
        </w:rPr>
        <w:t>Φορτωσε</w:t>
      </w:r>
    </w:p>
    <w:p w14:paraId="17B783CF" w14:textId="77777777" w:rsidR="00230993" w:rsidRPr="00762AB0" w:rsidRDefault="00230993" w:rsidP="00230993">
      <w:pPr>
        <w:rPr>
          <w:rStyle w:val="Strong"/>
        </w:rPr>
      </w:pPr>
      <w:r w:rsidRPr="00762AB0">
        <w:rPr>
          <w:rStyle w:val="Strong"/>
        </w:rPr>
        <w:t>Test cases</w:t>
      </w:r>
    </w:p>
    <w:tbl>
      <w:tblPr>
        <w:tblStyle w:val="TableGrid"/>
        <w:tblW w:w="9180" w:type="dxa"/>
        <w:tblLook w:val="04A0" w:firstRow="1" w:lastRow="0" w:firstColumn="1" w:lastColumn="0" w:noHBand="0" w:noVBand="1"/>
      </w:tblPr>
      <w:tblGrid>
        <w:gridCol w:w="1666"/>
        <w:gridCol w:w="1460"/>
        <w:gridCol w:w="6054"/>
      </w:tblGrid>
      <w:tr w:rsidR="00230993" w:rsidRPr="00762AB0" w14:paraId="0F2AA6CE" w14:textId="77777777" w:rsidTr="00AE7F64">
        <w:tc>
          <w:tcPr>
            <w:tcW w:w="1666" w:type="dxa"/>
          </w:tcPr>
          <w:p w14:paraId="1A7A409C" w14:textId="032280B3" w:rsidR="00230993" w:rsidRPr="007042F0" w:rsidRDefault="00230993" w:rsidP="00253142">
            <w:pPr>
              <w:keepNext/>
              <w:rPr>
                <w:i/>
                <w:iCs/>
              </w:rPr>
            </w:pPr>
            <w:r w:rsidRPr="007042F0">
              <w:rPr>
                <w:i/>
                <w:iCs/>
              </w:rPr>
              <w:t>Description</w:t>
            </w:r>
          </w:p>
        </w:tc>
        <w:tc>
          <w:tcPr>
            <w:tcW w:w="1460" w:type="dxa"/>
          </w:tcPr>
          <w:p w14:paraId="5F0D6F7F" w14:textId="77777777" w:rsidR="00230993" w:rsidRPr="007042F0" w:rsidRDefault="00230993" w:rsidP="00253142">
            <w:pPr>
              <w:keepNext/>
              <w:jc w:val="right"/>
              <w:rPr>
                <w:i/>
                <w:iCs/>
              </w:rPr>
            </w:pPr>
            <w:r w:rsidRPr="007042F0">
              <w:rPr>
                <w:i/>
                <w:iCs/>
              </w:rPr>
              <w:t>ON</w:t>
            </w:r>
          </w:p>
        </w:tc>
        <w:tc>
          <w:tcPr>
            <w:tcW w:w="6054" w:type="dxa"/>
          </w:tcPr>
          <w:p w14:paraId="217B3846" w14:textId="77777777" w:rsidR="00230993" w:rsidRPr="007042F0" w:rsidRDefault="00230993" w:rsidP="00253142">
            <w:pPr>
              <w:keepNext/>
              <w:rPr>
                <w:i/>
                <w:iCs/>
              </w:rPr>
            </w:pPr>
            <w:r w:rsidRPr="007042F0">
              <w:rPr>
                <w:i/>
                <w:iCs/>
              </w:rPr>
              <w:t>any context</w:t>
            </w:r>
          </w:p>
        </w:tc>
      </w:tr>
      <w:tr w:rsidR="00230993" w:rsidRPr="00762AB0" w14:paraId="44D31855" w14:textId="77777777" w:rsidTr="00AE7F64">
        <w:tc>
          <w:tcPr>
            <w:tcW w:w="1666" w:type="dxa"/>
          </w:tcPr>
          <w:p w14:paraId="724DEA59" w14:textId="77777777" w:rsidR="00230993" w:rsidRDefault="00230993" w:rsidP="00253142">
            <w:pPr>
              <w:keepNext/>
            </w:pPr>
          </w:p>
        </w:tc>
        <w:tc>
          <w:tcPr>
            <w:tcW w:w="1460" w:type="dxa"/>
          </w:tcPr>
          <w:p w14:paraId="32245D68" w14:textId="77777777" w:rsidR="00230993" w:rsidRPr="007042F0" w:rsidRDefault="00230993" w:rsidP="00253142">
            <w:pPr>
              <w:keepNext/>
              <w:jc w:val="right"/>
              <w:rPr>
                <w:i/>
                <w:iCs/>
              </w:rPr>
            </w:pPr>
            <w:r w:rsidRPr="007042F0">
              <w:rPr>
                <w:i/>
                <w:iCs/>
              </w:rPr>
              <w:t>RECEIVING</w:t>
            </w:r>
          </w:p>
        </w:tc>
        <w:tc>
          <w:tcPr>
            <w:tcW w:w="6054" w:type="dxa"/>
          </w:tcPr>
          <w:p w14:paraId="38202909" w14:textId="2AB9170A" w:rsidR="00230993" w:rsidRPr="007042F0" w:rsidRDefault="00230993" w:rsidP="00253142">
            <w:pPr>
              <w:keepNext/>
              <w:rPr>
                <w:i/>
                <w:iCs/>
              </w:rPr>
            </w:pPr>
            <w:r w:rsidRPr="007042F0">
              <w:rPr>
                <w:i/>
                <w:iCs/>
              </w:rPr>
              <w:t xml:space="preserve">Request to </w:t>
            </w:r>
            <w:r w:rsidR="00B54DBD">
              <w:rPr>
                <w:i/>
                <w:iCs/>
              </w:rPr>
              <w:t>load</w:t>
            </w:r>
            <w:r w:rsidRPr="007042F0">
              <w:rPr>
                <w:i/>
                <w:iCs/>
              </w:rPr>
              <w:t xml:space="preserve"> a specific txt file </w:t>
            </w:r>
          </w:p>
        </w:tc>
      </w:tr>
      <w:tr w:rsidR="00230993" w:rsidRPr="00762AB0" w14:paraId="04C0C7AB" w14:textId="77777777" w:rsidTr="001A4DBA">
        <w:trPr>
          <w:trHeight w:val="152"/>
        </w:trPr>
        <w:tc>
          <w:tcPr>
            <w:tcW w:w="1666" w:type="dxa"/>
          </w:tcPr>
          <w:p w14:paraId="71595B74" w14:textId="77777777" w:rsidR="00230993" w:rsidRDefault="00230993" w:rsidP="00253142">
            <w:pPr>
              <w:keepNext/>
            </w:pPr>
          </w:p>
        </w:tc>
        <w:tc>
          <w:tcPr>
            <w:tcW w:w="1460" w:type="dxa"/>
          </w:tcPr>
          <w:p w14:paraId="0C166489" w14:textId="77777777" w:rsidR="00230993" w:rsidRPr="007042F0" w:rsidRDefault="00230993" w:rsidP="00253142">
            <w:pPr>
              <w:keepNext/>
              <w:jc w:val="right"/>
              <w:rPr>
                <w:i/>
                <w:iCs/>
              </w:rPr>
            </w:pPr>
            <w:r w:rsidRPr="007042F0">
              <w:rPr>
                <w:i/>
                <w:iCs/>
              </w:rPr>
              <w:t>ENSURE</w:t>
            </w:r>
          </w:p>
        </w:tc>
        <w:tc>
          <w:tcPr>
            <w:tcW w:w="6054" w:type="dxa"/>
          </w:tcPr>
          <w:p w14:paraId="521B84C1" w14:textId="77777777" w:rsidR="00230993" w:rsidRPr="007042F0" w:rsidRDefault="00230993" w:rsidP="00253142">
            <w:pPr>
              <w:keepNext/>
              <w:rPr>
                <w:i/>
                <w:iCs/>
              </w:rPr>
            </w:pPr>
            <w:r w:rsidRPr="007042F0">
              <w:rPr>
                <w:i/>
                <w:iCs/>
              </w:rPr>
              <w:t>That the System</w:t>
            </w:r>
          </w:p>
        </w:tc>
      </w:tr>
      <w:tr w:rsidR="00230993" w:rsidRPr="00762AB0" w14:paraId="61F73F6D" w14:textId="77777777" w:rsidTr="00AE7F64">
        <w:tc>
          <w:tcPr>
            <w:tcW w:w="1666" w:type="dxa"/>
          </w:tcPr>
          <w:p w14:paraId="72B89FA5" w14:textId="77777777" w:rsidR="00230993" w:rsidRDefault="00230993" w:rsidP="00253142">
            <w:pPr>
              <w:keepNext/>
            </w:pPr>
          </w:p>
        </w:tc>
        <w:tc>
          <w:tcPr>
            <w:tcW w:w="1460" w:type="dxa"/>
          </w:tcPr>
          <w:p w14:paraId="2FD16372" w14:textId="77777777" w:rsidR="00230993" w:rsidRPr="007042F0" w:rsidRDefault="00230993" w:rsidP="00253142">
            <w:pPr>
              <w:keepNext/>
              <w:jc w:val="right"/>
              <w:rPr>
                <w:i/>
                <w:iCs/>
              </w:rPr>
            </w:pPr>
            <w:r w:rsidRPr="007042F0">
              <w:rPr>
                <w:i/>
                <w:iCs/>
              </w:rPr>
              <w:t>OUTPUTS</w:t>
            </w:r>
          </w:p>
        </w:tc>
        <w:tc>
          <w:tcPr>
            <w:tcW w:w="6054" w:type="dxa"/>
          </w:tcPr>
          <w:p w14:paraId="0EE0D27A" w14:textId="4F4C4767" w:rsidR="00230993" w:rsidRPr="007042F0" w:rsidRDefault="00B54DBD" w:rsidP="00253142">
            <w:pPr>
              <w:keepNext/>
              <w:rPr>
                <w:i/>
                <w:iCs/>
              </w:rPr>
            </w:pPr>
            <w:r>
              <w:rPr>
                <w:i/>
                <w:iCs/>
              </w:rPr>
              <w:t>Stored data from the file as sorted  (Tasks) objects in arraylist</w:t>
            </w:r>
          </w:p>
        </w:tc>
      </w:tr>
      <w:tr w:rsidR="00230993" w:rsidRPr="00762AB0" w14:paraId="2461DBE2" w14:textId="77777777" w:rsidTr="00AE7F64">
        <w:tc>
          <w:tcPr>
            <w:tcW w:w="1666" w:type="dxa"/>
          </w:tcPr>
          <w:p w14:paraId="65491FC6" w14:textId="77777777" w:rsidR="00230993" w:rsidRDefault="00230993" w:rsidP="00253142">
            <w:pPr>
              <w:keepNext/>
            </w:pPr>
          </w:p>
        </w:tc>
        <w:tc>
          <w:tcPr>
            <w:tcW w:w="1460" w:type="dxa"/>
          </w:tcPr>
          <w:p w14:paraId="4154CD57" w14:textId="77777777" w:rsidR="00230993" w:rsidRPr="007042F0" w:rsidRDefault="00230993" w:rsidP="00253142">
            <w:pPr>
              <w:keepNext/>
              <w:jc w:val="right"/>
              <w:rPr>
                <w:i/>
                <w:iCs/>
              </w:rPr>
            </w:pPr>
            <w:r w:rsidRPr="007042F0">
              <w:rPr>
                <w:i/>
                <w:iCs/>
              </w:rPr>
              <w:t>SUCH THAT</w:t>
            </w:r>
          </w:p>
        </w:tc>
        <w:tc>
          <w:tcPr>
            <w:tcW w:w="6054" w:type="dxa"/>
          </w:tcPr>
          <w:p w14:paraId="6D565759" w14:textId="77777777" w:rsidR="00230993" w:rsidRPr="007042F0" w:rsidRDefault="00230993" w:rsidP="00253142">
            <w:pPr>
              <w:keepNext/>
              <w:rPr>
                <w:i/>
                <w:iCs/>
              </w:rPr>
            </w:pPr>
            <w:r w:rsidRPr="007042F0">
              <w:rPr>
                <w:i/>
                <w:iCs/>
              </w:rPr>
              <w:t>state is intact</w:t>
            </w:r>
          </w:p>
        </w:tc>
      </w:tr>
    </w:tbl>
    <w:p w14:paraId="2CDEBA0D" w14:textId="77777777" w:rsidR="007042F0" w:rsidRDefault="007042F0"/>
    <w:tbl>
      <w:tblPr>
        <w:tblStyle w:val="TableGrid"/>
        <w:tblW w:w="9180" w:type="dxa"/>
        <w:tblLook w:val="04A0" w:firstRow="1" w:lastRow="0" w:firstColumn="1" w:lastColumn="0" w:noHBand="0" w:noVBand="1"/>
      </w:tblPr>
      <w:tblGrid>
        <w:gridCol w:w="1666"/>
        <w:gridCol w:w="1460"/>
        <w:gridCol w:w="6054"/>
      </w:tblGrid>
      <w:tr w:rsidR="007042F0" w:rsidRPr="00762AB0" w14:paraId="3FAEB83C" w14:textId="77777777" w:rsidTr="00FB3536">
        <w:tc>
          <w:tcPr>
            <w:tcW w:w="1666" w:type="dxa"/>
          </w:tcPr>
          <w:p w14:paraId="40074975" w14:textId="77777777" w:rsidR="007042F0" w:rsidRPr="00762AB0" w:rsidRDefault="007042F0" w:rsidP="00FB3536">
            <w:pPr>
              <w:keepNext/>
            </w:pPr>
            <w:r>
              <w:t>ID</w:t>
            </w:r>
          </w:p>
        </w:tc>
        <w:tc>
          <w:tcPr>
            <w:tcW w:w="1460" w:type="dxa"/>
          </w:tcPr>
          <w:p w14:paraId="7299D356" w14:textId="77777777" w:rsidR="007042F0" w:rsidRPr="00762AB0" w:rsidRDefault="007042F0" w:rsidP="00FB3536">
            <w:pPr>
              <w:keepNext/>
            </w:pPr>
            <w:r w:rsidRPr="00762AB0">
              <w:t>T1_V0</w:t>
            </w:r>
            <w:r>
              <w:t>_01</w:t>
            </w:r>
          </w:p>
        </w:tc>
        <w:tc>
          <w:tcPr>
            <w:tcW w:w="6054" w:type="dxa"/>
          </w:tcPr>
          <w:p w14:paraId="124D6F2C" w14:textId="77777777" w:rsidR="007042F0" w:rsidRPr="00762AB0" w:rsidRDefault="007042F0" w:rsidP="00FB3536">
            <w:pPr>
              <w:keepNext/>
            </w:pPr>
            <w:r w:rsidRPr="00762AB0">
              <w:t>HappyDayScenario</w:t>
            </w:r>
            <w:r>
              <w:t xml:space="preserve"> for SimpleTextParser.parse()</w:t>
            </w:r>
          </w:p>
        </w:tc>
      </w:tr>
      <w:tr w:rsidR="00230993" w:rsidRPr="00762AB0" w14:paraId="151E1D50" w14:textId="77777777" w:rsidTr="00AE7F64">
        <w:tc>
          <w:tcPr>
            <w:tcW w:w="1666" w:type="dxa"/>
          </w:tcPr>
          <w:p w14:paraId="593D2BF7" w14:textId="77777777" w:rsidR="00230993" w:rsidRDefault="00230993" w:rsidP="00253142">
            <w:pPr>
              <w:keepNext/>
            </w:pPr>
            <w:r>
              <w:t>Pre-cond.</w:t>
            </w:r>
          </w:p>
        </w:tc>
        <w:tc>
          <w:tcPr>
            <w:tcW w:w="1460" w:type="dxa"/>
          </w:tcPr>
          <w:p w14:paraId="1ACC8BC8" w14:textId="77777777" w:rsidR="00230993" w:rsidRDefault="00230993" w:rsidP="00253142">
            <w:pPr>
              <w:keepNext/>
              <w:jc w:val="right"/>
            </w:pPr>
          </w:p>
        </w:tc>
        <w:tc>
          <w:tcPr>
            <w:tcW w:w="6054" w:type="dxa"/>
          </w:tcPr>
          <w:p w14:paraId="341B4475" w14:textId="77777777" w:rsidR="00230993" w:rsidRDefault="00230993" w:rsidP="00253142">
            <w:pPr>
              <w:keepNext/>
            </w:pPr>
            <w:r>
              <w:t>No specific precond constructed</w:t>
            </w:r>
          </w:p>
        </w:tc>
      </w:tr>
      <w:tr w:rsidR="00230993" w:rsidRPr="00762AB0" w14:paraId="185031DC" w14:textId="77777777" w:rsidTr="00AE7F64">
        <w:tc>
          <w:tcPr>
            <w:tcW w:w="1666" w:type="dxa"/>
          </w:tcPr>
          <w:p w14:paraId="3F57539D" w14:textId="77777777" w:rsidR="00230993" w:rsidRDefault="00230993" w:rsidP="00253142">
            <w:pPr>
              <w:keepNext/>
            </w:pPr>
            <w:r>
              <w:t>Input</w:t>
            </w:r>
          </w:p>
        </w:tc>
        <w:tc>
          <w:tcPr>
            <w:tcW w:w="1460" w:type="dxa"/>
          </w:tcPr>
          <w:p w14:paraId="142F87CD" w14:textId="77777777" w:rsidR="00230993" w:rsidRDefault="00230993" w:rsidP="00253142">
            <w:pPr>
              <w:keepNext/>
              <w:jc w:val="right"/>
            </w:pPr>
          </w:p>
        </w:tc>
        <w:tc>
          <w:tcPr>
            <w:tcW w:w="6054" w:type="dxa"/>
          </w:tcPr>
          <w:p w14:paraId="7E798E2C" w14:textId="77777777" w:rsidR="00230993" w:rsidRDefault="00230993" w:rsidP="00253142">
            <w:pPr>
              <w:keepNext/>
            </w:pPr>
            <w:r>
              <w:t>input_test.txt, a small file with less than 10 entries, all valid</w:t>
            </w:r>
          </w:p>
        </w:tc>
      </w:tr>
      <w:tr w:rsidR="00230993" w:rsidRPr="00762AB0" w14:paraId="5F288CF7" w14:textId="77777777" w:rsidTr="00AE7F64">
        <w:tc>
          <w:tcPr>
            <w:tcW w:w="1666" w:type="dxa"/>
          </w:tcPr>
          <w:p w14:paraId="579592C5" w14:textId="77777777" w:rsidR="00230993" w:rsidRDefault="00230993" w:rsidP="00253142">
            <w:pPr>
              <w:keepNext/>
            </w:pPr>
            <w:r>
              <w:t>Output</w:t>
            </w:r>
          </w:p>
        </w:tc>
        <w:tc>
          <w:tcPr>
            <w:tcW w:w="1460" w:type="dxa"/>
          </w:tcPr>
          <w:p w14:paraId="202C8535" w14:textId="77777777" w:rsidR="00230993" w:rsidRDefault="00230993" w:rsidP="00253142">
            <w:pPr>
              <w:keepNext/>
              <w:jc w:val="right"/>
            </w:pPr>
          </w:p>
        </w:tc>
        <w:tc>
          <w:tcPr>
            <w:tcW w:w="6054" w:type="dxa"/>
          </w:tcPr>
          <w:p w14:paraId="66FEFC79" w14:textId="77777777" w:rsidR="00230993" w:rsidRDefault="00230993" w:rsidP="00253142">
            <w:pPr>
              <w:keepNext/>
            </w:pPr>
            <w:r>
              <w:t>a timeline with the same #entries as the contexts of input_test.txt and no offending values</w:t>
            </w:r>
          </w:p>
        </w:tc>
      </w:tr>
      <w:tr w:rsidR="00230993" w:rsidRPr="00762AB0" w14:paraId="67E84CC7" w14:textId="77777777" w:rsidTr="00AE7F64">
        <w:tc>
          <w:tcPr>
            <w:tcW w:w="1666" w:type="dxa"/>
          </w:tcPr>
          <w:p w14:paraId="31B4C5DC" w14:textId="77777777" w:rsidR="00230993" w:rsidRDefault="00230993" w:rsidP="00253142">
            <w:pPr>
              <w:keepNext/>
            </w:pPr>
            <w:r>
              <w:t>Post-cond.</w:t>
            </w:r>
          </w:p>
        </w:tc>
        <w:tc>
          <w:tcPr>
            <w:tcW w:w="1460" w:type="dxa"/>
          </w:tcPr>
          <w:p w14:paraId="7F17527F" w14:textId="77777777" w:rsidR="00230993" w:rsidRDefault="00230993" w:rsidP="00253142">
            <w:pPr>
              <w:keepNext/>
              <w:jc w:val="right"/>
            </w:pPr>
          </w:p>
        </w:tc>
        <w:tc>
          <w:tcPr>
            <w:tcW w:w="6054" w:type="dxa"/>
          </w:tcPr>
          <w:p w14:paraId="3CC4E093" w14:textId="77777777" w:rsidR="00230993" w:rsidRDefault="00230993" w:rsidP="00253142">
            <w:pPr>
              <w:keepNext/>
            </w:pPr>
            <w:r>
              <w:t>No state properties tested</w:t>
            </w:r>
          </w:p>
        </w:tc>
      </w:tr>
      <w:tr w:rsidR="00230993" w:rsidRPr="00762AB0" w14:paraId="7AB31323" w14:textId="77777777" w:rsidTr="00AE7F64">
        <w:tc>
          <w:tcPr>
            <w:tcW w:w="1666" w:type="dxa"/>
          </w:tcPr>
          <w:p w14:paraId="55D66547" w14:textId="77777777" w:rsidR="00230993" w:rsidRDefault="00230993" w:rsidP="00FB3536">
            <w:r>
              <w:t>Method To test</w:t>
            </w:r>
          </w:p>
        </w:tc>
        <w:tc>
          <w:tcPr>
            <w:tcW w:w="1460" w:type="dxa"/>
          </w:tcPr>
          <w:p w14:paraId="1CF83FB8" w14:textId="77777777" w:rsidR="00230993" w:rsidRDefault="00230993" w:rsidP="00FB3536">
            <w:pPr>
              <w:jc w:val="right"/>
            </w:pPr>
          </w:p>
        </w:tc>
        <w:tc>
          <w:tcPr>
            <w:tcW w:w="6054" w:type="dxa"/>
          </w:tcPr>
          <w:p w14:paraId="7AB13109" w14:textId="77777777" w:rsidR="00230993" w:rsidRPr="001268B5" w:rsidRDefault="00230993" w:rsidP="00FB3536">
            <w:pPr>
              <w:rPr>
                <w:rFonts w:ascii="Consolas" w:hAnsi="Consolas"/>
                <w:sz w:val="20"/>
                <w:szCs w:val="20"/>
              </w:rPr>
            </w:pPr>
            <w:r w:rsidRPr="00452320">
              <w:rPr>
                <w:rFonts w:ascii="Consolas" w:hAnsi="Consolas"/>
                <w:sz w:val="20"/>
                <w:szCs w:val="20"/>
              </w:rPr>
              <w:t>SimpleTextParser.parse(filename)</w:t>
            </w:r>
          </w:p>
        </w:tc>
      </w:tr>
    </w:tbl>
    <w:p w14:paraId="42F22312" w14:textId="77777777" w:rsidR="00230993" w:rsidRDefault="00230993" w:rsidP="00230993">
      <w:pPr>
        <w:rPr>
          <w:b/>
          <w:bCs/>
        </w:rPr>
      </w:pPr>
    </w:p>
    <w:tbl>
      <w:tblPr>
        <w:tblStyle w:val="TableGrid"/>
        <w:tblW w:w="8708" w:type="dxa"/>
        <w:tblLook w:val="04A0" w:firstRow="1" w:lastRow="0" w:firstColumn="1" w:lastColumn="0" w:noHBand="0" w:noVBand="1"/>
      </w:tblPr>
      <w:tblGrid>
        <w:gridCol w:w="1666"/>
        <w:gridCol w:w="1460"/>
        <w:gridCol w:w="5582"/>
      </w:tblGrid>
      <w:tr w:rsidR="00230993" w:rsidRPr="00762AB0" w14:paraId="779328BB" w14:textId="77777777" w:rsidTr="00FB3536">
        <w:tc>
          <w:tcPr>
            <w:tcW w:w="1666" w:type="dxa"/>
          </w:tcPr>
          <w:p w14:paraId="5E383F08" w14:textId="77777777" w:rsidR="00230993" w:rsidRPr="00762AB0" w:rsidRDefault="00230993" w:rsidP="00253142">
            <w:pPr>
              <w:keepNext/>
            </w:pPr>
            <w:r>
              <w:t>ID</w:t>
            </w:r>
          </w:p>
        </w:tc>
        <w:tc>
          <w:tcPr>
            <w:tcW w:w="1460" w:type="dxa"/>
          </w:tcPr>
          <w:p w14:paraId="2ED6F96A" w14:textId="77777777" w:rsidR="00230993" w:rsidRPr="00762AB0" w:rsidRDefault="00230993" w:rsidP="00253142">
            <w:pPr>
              <w:keepNext/>
            </w:pPr>
            <w:r w:rsidRPr="00762AB0">
              <w:t>T1_V0</w:t>
            </w:r>
            <w:r>
              <w:t>_02</w:t>
            </w:r>
          </w:p>
        </w:tc>
        <w:tc>
          <w:tcPr>
            <w:tcW w:w="5582" w:type="dxa"/>
          </w:tcPr>
          <w:p w14:paraId="082B1361" w14:textId="77777777" w:rsidR="00230993" w:rsidRPr="00762AB0" w:rsidRDefault="00230993" w:rsidP="00253142">
            <w:pPr>
              <w:keepNext/>
            </w:pPr>
            <w:r w:rsidRPr="00762AB0">
              <w:t>HappyDayScenario</w:t>
            </w:r>
            <w:r>
              <w:t xml:space="preserve"> for MainEngine.setTimeLine()</w:t>
            </w:r>
          </w:p>
        </w:tc>
      </w:tr>
      <w:tr w:rsidR="00230993" w:rsidRPr="00762AB0" w14:paraId="1791DFB7" w14:textId="77777777" w:rsidTr="00FB3536">
        <w:tc>
          <w:tcPr>
            <w:tcW w:w="1666" w:type="dxa"/>
          </w:tcPr>
          <w:p w14:paraId="638E8C7C" w14:textId="77777777" w:rsidR="00230993" w:rsidRDefault="00230993" w:rsidP="00253142">
            <w:pPr>
              <w:keepNext/>
            </w:pPr>
          </w:p>
        </w:tc>
        <w:tc>
          <w:tcPr>
            <w:tcW w:w="1460" w:type="dxa"/>
          </w:tcPr>
          <w:p w14:paraId="6EB0694E" w14:textId="77777777" w:rsidR="00230993" w:rsidRPr="00762AB0" w:rsidRDefault="00230993" w:rsidP="00253142">
            <w:pPr>
              <w:keepNext/>
            </w:pPr>
          </w:p>
        </w:tc>
        <w:tc>
          <w:tcPr>
            <w:tcW w:w="5582" w:type="dxa"/>
          </w:tcPr>
          <w:p w14:paraId="00C4C3A2" w14:textId="77777777" w:rsidR="00230993" w:rsidRPr="00762AB0" w:rsidRDefault="00230993" w:rsidP="00253142">
            <w:pPr>
              <w:keepNext/>
            </w:pPr>
            <w:r>
              <w:t>…identical setup with T1_V0_01</w:t>
            </w:r>
          </w:p>
        </w:tc>
      </w:tr>
      <w:tr w:rsidR="00230993" w:rsidRPr="00762AB0" w14:paraId="55F47546" w14:textId="77777777" w:rsidTr="00FB3536">
        <w:tc>
          <w:tcPr>
            <w:tcW w:w="1666" w:type="dxa"/>
          </w:tcPr>
          <w:p w14:paraId="52403C5B" w14:textId="77777777" w:rsidR="00230993" w:rsidRDefault="00230993" w:rsidP="00FB3536">
            <w:r>
              <w:t>Method To test</w:t>
            </w:r>
          </w:p>
        </w:tc>
        <w:tc>
          <w:tcPr>
            <w:tcW w:w="1460" w:type="dxa"/>
          </w:tcPr>
          <w:p w14:paraId="05586257" w14:textId="77777777" w:rsidR="00230993" w:rsidRDefault="00230993" w:rsidP="00FB3536">
            <w:pPr>
              <w:jc w:val="right"/>
            </w:pPr>
          </w:p>
        </w:tc>
        <w:tc>
          <w:tcPr>
            <w:tcW w:w="5582" w:type="dxa"/>
          </w:tcPr>
          <w:p w14:paraId="2AC1555C" w14:textId="77777777" w:rsidR="00230993" w:rsidRPr="00050CA3" w:rsidRDefault="00230993" w:rsidP="00FB3536">
            <w:pPr>
              <w:rPr>
                <w:rFonts w:ascii="Consolas" w:hAnsi="Consolas"/>
                <w:b/>
                <w:bCs/>
                <w:sz w:val="20"/>
                <w:szCs w:val="20"/>
              </w:rPr>
            </w:pPr>
            <w:r w:rsidRPr="00452320">
              <w:rPr>
                <w:rFonts w:ascii="Consolas" w:hAnsi="Consolas"/>
                <w:sz w:val="20"/>
                <w:szCs w:val="20"/>
              </w:rPr>
              <w:t>MainEngine.setTimeLine(filename)</w:t>
            </w:r>
          </w:p>
        </w:tc>
      </w:tr>
    </w:tbl>
    <w:p w14:paraId="6AA08A3B" w14:textId="77777777" w:rsidR="0035450A" w:rsidRPr="00EC18FF" w:rsidRDefault="0035450A" w:rsidP="0035450A">
      <w:pPr>
        <w:rPr>
          <w:rStyle w:val="Strong"/>
          <w:lang w:val="fr-BE"/>
        </w:rPr>
      </w:pPr>
    </w:p>
    <w:p w14:paraId="76DA91F1" w14:textId="77777777" w:rsidR="00EC18FF" w:rsidRDefault="00EC18FF" w:rsidP="00EC18FF">
      <w:pPr>
        <w:rPr>
          <w:rStyle w:val="Strong"/>
        </w:rPr>
      </w:pPr>
      <w:r w:rsidRPr="007E77FF">
        <w:rPr>
          <w:rStyle w:val="Strong"/>
        </w:rPr>
        <w:t>Involved methods</w:t>
      </w:r>
    </w:p>
    <w:p w14:paraId="3A1DB879" w14:textId="77777777" w:rsidR="00EC18FF" w:rsidRPr="0035450A" w:rsidRDefault="00EC18FF" w:rsidP="00EC18FF">
      <w:pPr>
        <w:ind w:firstLine="720"/>
        <w:rPr>
          <w:rFonts w:ascii="Consolas" w:hAnsi="Consolas"/>
          <w:sz w:val="20"/>
          <w:szCs w:val="20"/>
        </w:rPr>
      </w:pPr>
      <w:r w:rsidRPr="00050CA3">
        <w:rPr>
          <w:rFonts w:ascii="Consolas" w:hAnsi="Consolas"/>
          <w:sz w:val="20"/>
          <w:szCs w:val="20"/>
        </w:rPr>
        <w:t>MainEngine.setTimeLine()</w:t>
      </w:r>
      <w:r w:rsidRPr="00230993">
        <w:rPr>
          <w:rFonts w:ascii="Consolas" w:hAnsi="Consolas"/>
          <w:sz w:val="20"/>
          <w:szCs w:val="20"/>
        </w:rPr>
        <w:t xml:space="preserve">, </w:t>
      </w:r>
    </w:p>
    <w:p w14:paraId="213ABF6B" w14:textId="77777777" w:rsidR="00EC18FF" w:rsidRPr="0035450A" w:rsidRDefault="00EC18FF" w:rsidP="00EC18FF">
      <w:pPr>
        <w:ind w:firstLine="720"/>
      </w:pPr>
      <w:r w:rsidRPr="0035450A">
        <w:rPr>
          <w:rFonts w:ascii="Consolas" w:hAnsi="Consolas"/>
          <w:sz w:val="20"/>
          <w:szCs w:val="20"/>
        </w:rPr>
        <w:t>IParser.parse --&gt; SimpleTextParser.parse(filename)</w:t>
      </w:r>
    </w:p>
    <w:p w14:paraId="2E702259" w14:textId="4D35D94E" w:rsidR="00230993" w:rsidRDefault="00230993" w:rsidP="00230993">
      <w:r w:rsidRPr="00CC5896">
        <w:rPr>
          <w:b/>
          <w:bCs/>
        </w:rPr>
        <w:t>Not designed yet</w:t>
      </w:r>
      <w:r>
        <w:t>: T1_V1: missing file, T1_V2: invalid values in input file</w:t>
      </w:r>
    </w:p>
    <w:p w14:paraId="25DE55E3" w14:textId="5D91A30E" w:rsidR="007620E0" w:rsidRDefault="007620E0">
      <w:r>
        <w:br w:type="page"/>
      </w:r>
    </w:p>
    <w:p w14:paraId="7262FC98" w14:textId="14258518" w:rsidR="00230993" w:rsidRPr="00B54DBD" w:rsidRDefault="00230993" w:rsidP="00230993">
      <w:pPr>
        <w:pStyle w:val="Heading3"/>
        <w:rPr>
          <w:rStyle w:val="Strong"/>
          <w:b w:val="0"/>
          <w:bCs w:val="0"/>
          <w:lang w:val="el-GR"/>
        </w:rPr>
      </w:pPr>
      <w:r w:rsidRPr="002425DF">
        <w:rPr>
          <w:rStyle w:val="Strong"/>
          <w:b w:val="0"/>
          <w:bCs w:val="0"/>
        </w:rPr>
        <w:lastRenderedPageBreak/>
        <w:t>Use</w:t>
      </w:r>
      <w:r w:rsidRPr="00B54DBD">
        <w:rPr>
          <w:rStyle w:val="Strong"/>
          <w:b w:val="0"/>
          <w:bCs w:val="0"/>
          <w:lang w:val="el-GR"/>
        </w:rPr>
        <w:t xml:space="preserve"> </w:t>
      </w:r>
      <w:r w:rsidRPr="002425DF">
        <w:rPr>
          <w:rStyle w:val="Strong"/>
          <w:b w:val="0"/>
          <w:bCs w:val="0"/>
        </w:rPr>
        <w:t>case</w:t>
      </w:r>
      <w:r w:rsidRPr="00B54DBD">
        <w:rPr>
          <w:rStyle w:val="Strong"/>
          <w:b w:val="0"/>
          <w:bCs w:val="0"/>
          <w:lang w:val="el-GR"/>
        </w:rPr>
        <w:t xml:space="preserve"> </w:t>
      </w:r>
      <w:r w:rsidRPr="002425DF">
        <w:rPr>
          <w:rStyle w:val="Strong"/>
          <w:b w:val="0"/>
          <w:bCs w:val="0"/>
        </w:rPr>
        <w:t>UC</w:t>
      </w:r>
      <w:r w:rsidRPr="00B54DBD">
        <w:rPr>
          <w:rStyle w:val="Strong"/>
          <w:b w:val="0"/>
          <w:bCs w:val="0"/>
          <w:lang w:val="el-GR"/>
        </w:rPr>
        <w:t xml:space="preserve">2: </w:t>
      </w:r>
      <w:r w:rsidR="00B54DBD" w:rsidRPr="00B54DBD">
        <w:rPr>
          <w:rStyle w:val="Strong"/>
          <w:b w:val="0"/>
          <w:bCs w:val="0"/>
          <w:lang w:val="el-GR"/>
        </w:rPr>
        <w:t>ΕΠΕΣΤΡΕΨΕ ΕΡΓΑΣΙΕΣ ΠΟΥ ΠΛΗΡΟΥΝ ΤΟ ΚΡΙΤΗΡΙΟ ΑΝΑΖΗΤΗΣΗΣ</w:t>
      </w:r>
    </w:p>
    <w:p w14:paraId="240C92B7" w14:textId="77777777" w:rsidR="00230993" w:rsidRPr="00762AB0" w:rsidRDefault="00230993" w:rsidP="00230993">
      <w:pPr>
        <w:rPr>
          <w:rStyle w:val="Strong"/>
        </w:rPr>
      </w:pPr>
      <w:r w:rsidRPr="00762AB0">
        <w:rPr>
          <w:rStyle w:val="Strong"/>
        </w:rPr>
        <w:t>Test cases</w:t>
      </w:r>
    </w:p>
    <w:tbl>
      <w:tblPr>
        <w:tblStyle w:val="TableGrid"/>
        <w:tblW w:w="8708" w:type="dxa"/>
        <w:tblLook w:val="04A0" w:firstRow="1" w:lastRow="0" w:firstColumn="1" w:lastColumn="0" w:noHBand="0" w:noVBand="1"/>
      </w:tblPr>
      <w:tblGrid>
        <w:gridCol w:w="1666"/>
        <w:gridCol w:w="1460"/>
        <w:gridCol w:w="5582"/>
      </w:tblGrid>
      <w:tr w:rsidR="00230993" w:rsidRPr="00762AB0" w14:paraId="0A8A5D58" w14:textId="77777777" w:rsidTr="00FB3536">
        <w:tc>
          <w:tcPr>
            <w:tcW w:w="1666" w:type="dxa"/>
          </w:tcPr>
          <w:p w14:paraId="63CA9E9D" w14:textId="77777777" w:rsidR="00230993" w:rsidRPr="007042F0" w:rsidRDefault="00230993" w:rsidP="00253142">
            <w:pPr>
              <w:keepNext/>
              <w:rPr>
                <w:i/>
                <w:iCs/>
              </w:rPr>
            </w:pPr>
            <w:r w:rsidRPr="007042F0">
              <w:rPr>
                <w:i/>
                <w:iCs/>
              </w:rPr>
              <w:t>Description</w:t>
            </w:r>
          </w:p>
        </w:tc>
        <w:tc>
          <w:tcPr>
            <w:tcW w:w="1460" w:type="dxa"/>
          </w:tcPr>
          <w:p w14:paraId="6F33D02A" w14:textId="77777777" w:rsidR="00230993" w:rsidRPr="007042F0" w:rsidRDefault="00230993" w:rsidP="00253142">
            <w:pPr>
              <w:keepNext/>
              <w:jc w:val="right"/>
              <w:rPr>
                <w:i/>
                <w:iCs/>
              </w:rPr>
            </w:pPr>
            <w:r w:rsidRPr="007042F0">
              <w:rPr>
                <w:i/>
                <w:iCs/>
              </w:rPr>
              <w:t>ON</w:t>
            </w:r>
          </w:p>
        </w:tc>
        <w:tc>
          <w:tcPr>
            <w:tcW w:w="5582" w:type="dxa"/>
          </w:tcPr>
          <w:p w14:paraId="31C5C103" w14:textId="22B5CA88" w:rsidR="00230993" w:rsidRPr="00407FF0" w:rsidRDefault="00230993" w:rsidP="00253142">
            <w:pPr>
              <w:keepNext/>
              <w:rPr>
                <w:i/>
                <w:iCs/>
                <w:lang w:val="el-GR"/>
              </w:rPr>
            </w:pPr>
            <w:r w:rsidRPr="007042F0">
              <w:rPr>
                <w:i/>
                <w:iCs/>
              </w:rPr>
              <w:t xml:space="preserve">A </w:t>
            </w:r>
            <w:r w:rsidR="00407FF0">
              <w:rPr>
                <w:i/>
                <w:iCs/>
              </w:rPr>
              <w:t>loaded file</w:t>
            </w:r>
          </w:p>
        </w:tc>
      </w:tr>
      <w:tr w:rsidR="00230993" w:rsidRPr="00762AB0" w14:paraId="172915E2" w14:textId="77777777" w:rsidTr="00FB3536">
        <w:tc>
          <w:tcPr>
            <w:tcW w:w="1666" w:type="dxa"/>
          </w:tcPr>
          <w:p w14:paraId="792BB6DB" w14:textId="77777777" w:rsidR="00230993" w:rsidRDefault="00230993" w:rsidP="00253142">
            <w:pPr>
              <w:keepNext/>
            </w:pPr>
          </w:p>
        </w:tc>
        <w:tc>
          <w:tcPr>
            <w:tcW w:w="1460" w:type="dxa"/>
          </w:tcPr>
          <w:p w14:paraId="1D12F11D" w14:textId="77777777" w:rsidR="00230993" w:rsidRPr="007042F0" w:rsidRDefault="00230993" w:rsidP="00253142">
            <w:pPr>
              <w:keepNext/>
              <w:jc w:val="right"/>
              <w:rPr>
                <w:i/>
                <w:iCs/>
              </w:rPr>
            </w:pPr>
            <w:r w:rsidRPr="007042F0">
              <w:rPr>
                <w:i/>
                <w:iCs/>
              </w:rPr>
              <w:t>RECEIVING</w:t>
            </w:r>
          </w:p>
        </w:tc>
        <w:tc>
          <w:tcPr>
            <w:tcW w:w="5582" w:type="dxa"/>
          </w:tcPr>
          <w:p w14:paraId="7AB89B41" w14:textId="3A825190" w:rsidR="00230993" w:rsidRPr="007042F0" w:rsidRDefault="00230993" w:rsidP="00253142">
            <w:pPr>
              <w:keepNext/>
              <w:rPr>
                <w:i/>
                <w:iCs/>
              </w:rPr>
            </w:pPr>
            <w:r w:rsidRPr="007042F0">
              <w:rPr>
                <w:i/>
                <w:iCs/>
              </w:rPr>
              <w:t xml:space="preserve">Request to </w:t>
            </w:r>
            <w:r w:rsidR="00407FF0">
              <w:rPr>
                <w:i/>
                <w:iCs/>
              </w:rPr>
              <w:t>return tasks by prefix</w:t>
            </w:r>
          </w:p>
        </w:tc>
      </w:tr>
      <w:tr w:rsidR="00230993" w:rsidRPr="00762AB0" w14:paraId="49A5A7FA" w14:textId="77777777" w:rsidTr="00FB3536">
        <w:tc>
          <w:tcPr>
            <w:tcW w:w="1666" w:type="dxa"/>
          </w:tcPr>
          <w:p w14:paraId="1E394FF4" w14:textId="77777777" w:rsidR="00230993" w:rsidRDefault="00230993" w:rsidP="00253142">
            <w:pPr>
              <w:keepNext/>
            </w:pPr>
          </w:p>
        </w:tc>
        <w:tc>
          <w:tcPr>
            <w:tcW w:w="1460" w:type="dxa"/>
          </w:tcPr>
          <w:p w14:paraId="17BCF6BF" w14:textId="77777777" w:rsidR="00230993" w:rsidRPr="007042F0" w:rsidRDefault="00230993" w:rsidP="00253142">
            <w:pPr>
              <w:keepNext/>
              <w:jc w:val="right"/>
              <w:rPr>
                <w:i/>
                <w:iCs/>
              </w:rPr>
            </w:pPr>
            <w:r w:rsidRPr="007042F0">
              <w:rPr>
                <w:i/>
                <w:iCs/>
              </w:rPr>
              <w:t>ENSURE</w:t>
            </w:r>
          </w:p>
        </w:tc>
        <w:tc>
          <w:tcPr>
            <w:tcW w:w="5582" w:type="dxa"/>
          </w:tcPr>
          <w:p w14:paraId="4752AC37" w14:textId="77777777" w:rsidR="00230993" w:rsidRPr="007042F0" w:rsidRDefault="00230993" w:rsidP="00253142">
            <w:pPr>
              <w:keepNext/>
              <w:rPr>
                <w:i/>
                <w:iCs/>
              </w:rPr>
            </w:pPr>
            <w:r w:rsidRPr="007042F0">
              <w:rPr>
                <w:i/>
                <w:iCs/>
              </w:rPr>
              <w:t>That the System</w:t>
            </w:r>
          </w:p>
        </w:tc>
      </w:tr>
      <w:tr w:rsidR="00230993" w:rsidRPr="00762AB0" w14:paraId="69438924" w14:textId="77777777" w:rsidTr="00FB3536">
        <w:tc>
          <w:tcPr>
            <w:tcW w:w="1666" w:type="dxa"/>
          </w:tcPr>
          <w:p w14:paraId="7329EE2B" w14:textId="77777777" w:rsidR="00230993" w:rsidRDefault="00230993" w:rsidP="00253142">
            <w:pPr>
              <w:keepNext/>
            </w:pPr>
          </w:p>
        </w:tc>
        <w:tc>
          <w:tcPr>
            <w:tcW w:w="1460" w:type="dxa"/>
          </w:tcPr>
          <w:p w14:paraId="2AA2EB59" w14:textId="77777777" w:rsidR="00230993" w:rsidRPr="007042F0" w:rsidRDefault="00230993" w:rsidP="00253142">
            <w:pPr>
              <w:keepNext/>
              <w:jc w:val="right"/>
              <w:rPr>
                <w:i/>
                <w:iCs/>
              </w:rPr>
            </w:pPr>
            <w:r w:rsidRPr="007042F0">
              <w:rPr>
                <w:i/>
                <w:iCs/>
              </w:rPr>
              <w:t>OUTPUTS</w:t>
            </w:r>
          </w:p>
        </w:tc>
        <w:tc>
          <w:tcPr>
            <w:tcW w:w="5582" w:type="dxa"/>
          </w:tcPr>
          <w:p w14:paraId="472B7565" w14:textId="37BDBDCC" w:rsidR="00230993" w:rsidRPr="00407FF0" w:rsidRDefault="00230993" w:rsidP="00253142">
            <w:pPr>
              <w:keepNext/>
              <w:rPr>
                <w:i/>
                <w:iCs/>
              </w:rPr>
            </w:pPr>
            <w:r w:rsidRPr="007042F0">
              <w:rPr>
                <w:i/>
                <w:iCs/>
              </w:rPr>
              <w:t xml:space="preserve">a set </w:t>
            </w:r>
            <w:r w:rsidR="00407FF0">
              <w:rPr>
                <w:i/>
                <w:iCs/>
              </w:rPr>
              <w:t xml:space="preserve">of tasks that </w:t>
            </w:r>
            <w:r w:rsidR="003C29C6">
              <w:rPr>
                <w:i/>
                <w:iCs/>
              </w:rPr>
              <w:t xml:space="preserve">match </w:t>
            </w:r>
            <w:r w:rsidR="00407FF0">
              <w:rPr>
                <w:i/>
                <w:iCs/>
              </w:rPr>
              <w:t xml:space="preserve"> the prefix</w:t>
            </w:r>
          </w:p>
        </w:tc>
      </w:tr>
      <w:tr w:rsidR="00230993" w:rsidRPr="00762AB0" w14:paraId="7051E8EC" w14:textId="77777777" w:rsidTr="00FB3536">
        <w:tc>
          <w:tcPr>
            <w:tcW w:w="1666" w:type="dxa"/>
          </w:tcPr>
          <w:p w14:paraId="5EF12808" w14:textId="77777777" w:rsidR="00230993" w:rsidRDefault="00230993" w:rsidP="00253142">
            <w:pPr>
              <w:keepNext/>
            </w:pPr>
          </w:p>
        </w:tc>
        <w:tc>
          <w:tcPr>
            <w:tcW w:w="1460" w:type="dxa"/>
          </w:tcPr>
          <w:p w14:paraId="6499A1B5" w14:textId="77777777" w:rsidR="00230993" w:rsidRPr="007042F0" w:rsidRDefault="00230993" w:rsidP="00253142">
            <w:pPr>
              <w:keepNext/>
              <w:jc w:val="right"/>
              <w:rPr>
                <w:i/>
                <w:iCs/>
              </w:rPr>
            </w:pPr>
            <w:r w:rsidRPr="007042F0">
              <w:rPr>
                <w:i/>
                <w:iCs/>
              </w:rPr>
              <w:t>SUCH THAT</w:t>
            </w:r>
          </w:p>
        </w:tc>
        <w:tc>
          <w:tcPr>
            <w:tcW w:w="5582" w:type="dxa"/>
          </w:tcPr>
          <w:p w14:paraId="74DD7EAF" w14:textId="77777777" w:rsidR="00230993" w:rsidRPr="007042F0" w:rsidRDefault="00230993" w:rsidP="00253142">
            <w:pPr>
              <w:keepNext/>
              <w:rPr>
                <w:i/>
                <w:iCs/>
              </w:rPr>
            </w:pPr>
            <w:r w:rsidRPr="007042F0">
              <w:rPr>
                <w:i/>
                <w:iCs/>
              </w:rPr>
              <w:t>state is intact</w:t>
            </w:r>
          </w:p>
        </w:tc>
      </w:tr>
    </w:tbl>
    <w:p w14:paraId="77945FE8" w14:textId="2A928C12" w:rsidR="007042F0" w:rsidRDefault="007042F0"/>
    <w:tbl>
      <w:tblPr>
        <w:tblStyle w:val="TableGrid"/>
        <w:tblW w:w="8708" w:type="dxa"/>
        <w:tblLook w:val="04A0" w:firstRow="1" w:lastRow="0" w:firstColumn="1" w:lastColumn="0" w:noHBand="0" w:noVBand="1"/>
      </w:tblPr>
      <w:tblGrid>
        <w:gridCol w:w="1666"/>
        <w:gridCol w:w="1460"/>
        <w:gridCol w:w="5582"/>
      </w:tblGrid>
      <w:tr w:rsidR="007042F0" w:rsidRPr="00762AB0" w14:paraId="5456B149" w14:textId="77777777" w:rsidTr="007042F0">
        <w:tc>
          <w:tcPr>
            <w:tcW w:w="1666" w:type="dxa"/>
          </w:tcPr>
          <w:p w14:paraId="5073C8BB" w14:textId="77777777" w:rsidR="007042F0" w:rsidRPr="00762AB0" w:rsidRDefault="007042F0" w:rsidP="00FB3536">
            <w:pPr>
              <w:keepNext/>
            </w:pPr>
            <w:r>
              <w:t>ID</w:t>
            </w:r>
          </w:p>
        </w:tc>
        <w:tc>
          <w:tcPr>
            <w:tcW w:w="1460" w:type="dxa"/>
          </w:tcPr>
          <w:p w14:paraId="04E880F5" w14:textId="77777777" w:rsidR="007042F0" w:rsidRPr="00762AB0" w:rsidRDefault="007042F0" w:rsidP="00FB3536">
            <w:pPr>
              <w:keepNext/>
            </w:pPr>
            <w:r w:rsidRPr="00762AB0">
              <w:t>T</w:t>
            </w:r>
            <w:r>
              <w:t>2</w:t>
            </w:r>
            <w:r w:rsidRPr="00762AB0">
              <w:t>_V0</w:t>
            </w:r>
            <w:r>
              <w:t>_01</w:t>
            </w:r>
          </w:p>
        </w:tc>
        <w:tc>
          <w:tcPr>
            <w:tcW w:w="5582" w:type="dxa"/>
          </w:tcPr>
          <w:p w14:paraId="66A7F45E" w14:textId="77777777" w:rsidR="007042F0" w:rsidRPr="00762AB0" w:rsidRDefault="007042F0" w:rsidP="00FB3536">
            <w:pPr>
              <w:keepNext/>
            </w:pPr>
            <w:r w:rsidRPr="00762AB0">
              <w:t>HappyDayScenario</w:t>
            </w:r>
            <w:r>
              <w:t xml:space="preserve"> for NaiveAnalyser.producePhases()</w:t>
            </w:r>
          </w:p>
        </w:tc>
      </w:tr>
      <w:tr w:rsidR="00230993" w:rsidRPr="00762AB0" w14:paraId="64CDA3EA" w14:textId="77777777" w:rsidTr="00FB3536">
        <w:tc>
          <w:tcPr>
            <w:tcW w:w="1666" w:type="dxa"/>
          </w:tcPr>
          <w:p w14:paraId="11618E90" w14:textId="77777777" w:rsidR="00230993" w:rsidRDefault="00230993" w:rsidP="00253142">
            <w:pPr>
              <w:keepNext/>
            </w:pPr>
            <w:r>
              <w:t>Pre-cond.</w:t>
            </w:r>
          </w:p>
        </w:tc>
        <w:tc>
          <w:tcPr>
            <w:tcW w:w="1460" w:type="dxa"/>
          </w:tcPr>
          <w:p w14:paraId="66A6E248" w14:textId="77777777" w:rsidR="00230993" w:rsidRDefault="00230993" w:rsidP="00253142">
            <w:pPr>
              <w:keepNext/>
              <w:jc w:val="right"/>
            </w:pPr>
          </w:p>
        </w:tc>
        <w:tc>
          <w:tcPr>
            <w:tcW w:w="5582" w:type="dxa"/>
          </w:tcPr>
          <w:p w14:paraId="2B43D84C" w14:textId="77777777" w:rsidR="00230993" w:rsidRDefault="00230993" w:rsidP="00253142">
            <w:pPr>
              <w:keepNext/>
            </w:pPr>
            <w:r>
              <w:t>Load input_test.txt, a small file with less than 10 entries, all valid, for o(5) phases, and produce timeline</w:t>
            </w:r>
          </w:p>
        </w:tc>
      </w:tr>
      <w:tr w:rsidR="00230993" w:rsidRPr="00762AB0" w14:paraId="5121DA3D" w14:textId="77777777" w:rsidTr="00FB3536">
        <w:tc>
          <w:tcPr>
            <w:tcW w:w="1666" w:type="dxa"/>
          </w:tcPr>
          <w:p w14:paraId="40162CB6" w14:textId="77777777" w:rsidR="00230993" w:rsidRDefault="00230993" w:rsidP="00253142">
            <w:pPr>
              <w:keepNext/>
            </w:pPr>
            <w:r>
              <w:t>Input</w:t>
            </w:r>
          </w:p>
        </w:tc>
        <w:tc>
          <w:tcPr>
            <w:tcW w:w="1460" w:type="dxa"/>
          </w:tcPr>
          <w:p w14:paraId="2DBE20C1" w14:textId="77777777" w:rsidR="00230993" w:rsidRDefault="00230993" w:rsidP="00253142">
            <w:pPr>
              <w:keepNext/>
              <w:jc w:val="right"/>
            </w:pPr>
          </w:p>
        </w:tc>
        <w:tc>
          <w:tcPr>
            <w:tcW w:w="5582" w:type="dxa"/>
          </w:tcPr>
          <w:p w14:paraId="71FB4F65" w14:textId="77777777" w:rsidR="00230993" w:rsidRDefault="00230993" w:rsidP="00253142">
            <w:pPr>
              <w:keepNext/>
            </w:pPr>
            <w:r>
              <w:t xml:space="preserve">the abovementioned timeline </w:t>
            </w:r>
          </w:p>
        </w:tc>
      </w:tr>
      <w:tr w:rsidR="00230993" w:rsidRPr="00762AB0" w14:paraId="24E02D43" w14:textId="77777777" w:rsidTr="00FB3536">
        <w:tc>
          <w:tcPr>
            <w:tcW w:w="1666" w:type="dxa"/>
          </w:tcPr>
          <w:p w14:paraId="1ABE3C71" w14:textId="77777777" w:rsidR="00230993" w:rsidRDefault="00230993" w:rsidP="00253142">
            <w:pPr>
              <w:keepNext/>
            </w:pPr>
            <w:r>
              <w:t>Output</w:t>
            </w:r>
          </w:p>
        </w:tc>
        <w:tc>
          <w:tcPr>
            <w:tcW w:w="1460" w:type="dxa"/>
          </w:tcPr>
          <w:p w14:paraId="0F216C35" w14:textId="77777777" w:rsidR="00230993" w:rsidRDefault="00230993" w:rsidP="00253142">
            <w:pPr>
              <w:keepNext/>
              <w:jc w:val="right"/>
            </w:pPr>
          </w:p>
        </w:tc>
        <w:tc>
          <w:tcPr>
            <w:tcW w:w="5582" w:type="dxa"/>
          </w:tcPr>
          <w:p w14:paraId="1040E6BA" w14:textId="77777777" w:rsidR="00230993" w:rsidRDefault="00230993" w:rsidP="00253142">
            <w:pPr>
              <w:keepNext/>
            </w:pPr>
            <w:r>
              <w:t>A correct #phases, with the correct points inside</w:t>
            </w:r>
          </w:p>
        </w:tc>
      </w:tr>
      <w:tr w:rsidR="00230993" w:rsidRPr="00762AB0" w14:paraId="68843EA4" w14:textId="77777777" w:rsidTr="00FB3536">
        <w:tc>
          <w:tcPr>
            <w:tcW w:w="1666" w:type="dxa"/>
          </w:tcPr>
          <w:p w14:paraId="473525F3" w14:textId="77777777" w:rsidR="00230993" w:rsidRDefault="00230993" w:rsidP="00253142">
            <w:pPr>
              <w:keepNext/>
            </w:pPr>
            <w:r>
              <w:t>Post-cond.</w:t>
            </w:r>
          </w:p>
        </w:tc>
        <w:tc>
          <w:tcPr>
            <w:tcW w:w="1460" w:type="dxa"/>
          </w:tcPr>
          <w:p w14:paraId="5CFDC779" w14:textId="77777777" w:rsidR="00230993" w:rsidRDefault="00230993" w:rsidP="00253142">
            <w:pPr>
              <w:keepNext/>
              <w:jc w:val="right"/>
            </w:pPr>
          </w:p>
        </w:tc>
        <w:tc>
          <w:tcPr>
            <w:tcW w:w="5582" w:type="dxa"/>
          </w:tcPr>
          <w:p w14:paraId="0EDA51E4" w14:textId="77777777" w:rsidR="00230993" w:rsidRDefault="00230993" w:rsidP="00253142">
            <w:pPr>
              <w:keepNext/>
            </w:pPr>
            <w:r>
              <w:t>No state properties tested</w:t>
            </w:r>
          </w:p>
        </w:tc>
      </w:tr>
      <w:tr w:rsidR="00230993" w:rsidRPr="00762AB0" w14:paraId="2F33FE18" w14:textId="77777777" w:rsidTr="00FB3536">
        <w:tc>
          <w:tcPr>
            <w:tcW w:w="1666" w:type="dxa"/>
          </w:tcPr>
          <w:p w14:paraId="3463F6DD" w14:textId="77777777" w:rsidR="00230993" w:rsidRDefault="00230993" w:rsidP="00FB3536">
            <w:r>
              <w:t>Method To test</w:t>
            </w:r>
          </w:p>
        </w:tc>
        <w:tc>
          <w:tcPr>
            <w:tcW w:w="1460" w:type="dxa"/>
          </w:tcPr>
          <w:p w14:paraId="7A025B97" w14:textId="77777777" w:rsidR="00230993" w:rsidRDefault="00230993" w:rsidP="00FB3536">
            <w:pPr>
              <w:jc w:val="right"/>
            </w:pPr>
          </w:p>
        </w:tc>
        <w:tc>
          <w:tcPr>
            <w:tcW w:w="5582" w:type="dxa"/>
          </w:tcPr>
          <w:p w14:paraId="4780B1DB" w14:textId="77777777" w:rsidR="00230993" w:rsidRPr="00050CA3" w:rsidRDefault="00230993" w:rsidP="00FB3536">
            <w:pPr>
              <w:rPr>
                <w:rFonts w:ascii="Consolas" w:hAnsi="Consolas"/>
                <w:b/>
                <w:bCs/>
              </w:rPr>
            </w:pPr>
            <w:r w:rsidRPr="000D5503">
              <w:rPr>
                <w:rFonts w:ascii="Consolas" w:hAnsi="Consolas"/>
                <w:sz w:val="20"/>
                <w:szCs w:val="20"/>
              </w:rPr>
              <w:t>NaiveAnalyser</w:t>
            </w:r>
            <w:r w:rsidRPr="00050CA3">
              <w:rPr>
                <w:rFonts w:ascii="Consolas" w:hAnsi="Consolas"/>
                <w:sz w:val="20"/>
                <w:szCs w:val="20"/>
              </w:rPr>
              <w:t>.</w:t>
            </w:r>
            <w:r w:rsidRPr="000D5503">
              <w:rPr>
                <w:rFonts w:ascii="Consolas" w:hAnsi="Consolas"/>
                <w:sz w:val="20"/>
                <w:szCs w:val="20"/>
              </w:rPr>
              <w:t>producePhasesFromTimeLine</w:t>
            </w:r>
            <w:r w:rsidRPr="00050CA3">
              <w:rPr>
                <w:rFonts w:ascii="Consolas" w:hAnsi="Consolas"/>
                <w:sz w:val="20"/>
                <w:szCs w:val="20"/>
              </w:rPr>
              <w:t xml:space="preserve"> (</w:t>
            </w:r>
            <w:r>
              <w:rPr>
                <w:rFonts w:ascii="Consolas" w:hAnsi="Consolas"/>
                <w:sz w:val="20"/>
                <w:szCs w:val="20"/>
              </w:rPr>
              <w:t>TimeLine</w:t>
            </w:r>
            <w:r w:rsidRPr="00050CA3">
              <w:rPr>
                <w:rFonts w:ascii="Consolas" w:hAnsi="Consolas"/>
                <w:sz w:val="20"/>
                <w:szCs w:val="20"/>
              </w:rPr>
              <w:t>)</w:t>
            </w:r>
          </w:p>
        </w:tc>
      </w:tr>
    </w:tbl>
    <w:p w14:paraId="78A7A8E5" w14:textId="77777777" w:rsidR="00230993" w:rsidRDefault="00230993" w:rsidP="00230993"/>
    <w:tbl>
      <w:tblPr>
        <w:tblStyle w:val="TableGrid"/>
        <w:tblW w:w="8708" w:type="dxa"/>
        <w:tblLook w:val="04A0" w:firstRow="1" w:lastRow="0" w:firstColumn="1" w:lastColumn="0" w:noHBand="0" w:noVBand="1"/>
      </w:tblPr>
      <w:tblGrid>
        <w:gridCol w:w="1666"/>
        <w:gridCol w:w="1460"/>
        <w:gridCol w:w="5582"/>
      </w:tblGrid>
      <w:tr w:rsidR="00230993" w:rsidRPr="00762AB0" w14:paraId="62DA1A36" w14:textId="77777777" w:rsidTr="00FB3536">
        <w:tc>
          <w:tcPr>
            <w:tcW w:w="1666" w:type="dxa"/>
          </w:tcPr>
          <w:p w14:paraId="530752A6" w14:textId="77777777" w:rsidR="00230993" w:rsidRPr="00762AB0" w:rsidRDefault="00230993" w:rsidP="00253142">
            <w:pPr>
              <w:keepNext/>
            </w:pPr>
            <w:r>
              <w:t>ID</w:t>
            </w:r>
          </w:p>
        </w:tc>
        <w:tc>
          <w:tcPr>
            <w:tcW w:w="1460" w:type="dxa"/>
          </w:tcPr>
          <w:p w14:paraId="5AFA9514" w14:textId="77777777" w:rsidR="00230993" w:rsidRPr="00762AB0" w:rsidRDefault="00230993" w:rsidP="00253142">
            <w:pPr>
              <w:keepNext/>
            </w:pPr>
            <w:r w:rsidRPr="00762AB0">
              <w:t>T</w:t>
            </w:r>
            <w:r>
              <w:t>2</w:t>
            </w:r>
            <w:r w:rsidRPr="00762AB0">
              <w:t>_V0</w:t>
            </w:r>
            <w:r>
              <w:t>_02</w:t>
            </w:r>
          </w:p>
        </w:tc>
        <w:tc>
          <w:tcPr>
            <w:tcW w:w="5582" w:type="dxa"/>
          </w:tcPr>
          <w:p w14:paraId="5A35F3E2" w14:textId="77777777" w:rsidR="00230993" w:rsidRPr="00762AB0" w:rsidRDefault="00230993" w:rsidP="00253142">
            <w:pPr>
              <w:keepNext/>
            </w:pPr>
            <w:r w:rsidRPr="00762AB0">
              <w:t>HappyDayScenario</w:t>
            </w:r>
            <w:r>
              <w:t xml:space="preserve"> for MainEngine.producePhases()</w:t>
            </w:r>
          </w:p>
        </w:tc>
      </w:tr>
      <w:tr w:rsidR="00230993" w:rsidRPr="00762AB0" w14:paraId="6532A2C4" w14:textId="77777777" w:rsidTr="00FB3536">
        <w:tc>
          <w:tcPr>
            <w:tcW w:w="1666" w:type="dxa"/>
          </w:tcPr>
          <w:p w14:paraId="642C8625" w14:textId="77777777" w:rsidR="00230993" w:rsidRDefault="00230993" w:rsidP="00253142">
            <w:pPr>
              <w:keepNext/>
            </w:pPr>
          </w:p>
        </w:tc>
        <w:tc>
          <w:tcPr>
            <w:tcW w:w="1460" w:type="dxa"/>
          </w:tcPr>
          <w:p w14:paraId="1B23354D" w14:textId="77777777" w:rsidR="00230993" w:rsidRPr="00762AB0" w:rsidRDefault="00230993" w:rsidP="00253142">
            <w:pPr>
              <w:keepNext/>
            </w:pPr>
          </w:p>
        </w:tc>
        <w:tc>
          <w:tcPr>
            <w:tcW w:w="5582" w:type="dxa"/>
          </w:tcPr>
          <w:p w14:paraId="30C0881E" w14:textId="77777777" w:rsidR="00230993" w:rsidRPr="00762AB0" w:rsidRDefault="00230993" w:rsidP="00253142">
            <w:pPr>
              <w:keepNext/>
            </w:pPr>
            <w:r>
              <w:t>…identical setup with T2_V0_01</w:t>
            </w:r>
          </w:p>
        </w:tc>
      </w:tr>
      <w:tr w:rsidR="00230993" w:rsidRPr="00762AB0" w14:paraId="7D1F3066" w14:textId="77777777" w:rsidTr="00FB3536">
        <w:tc>
          <w:tcPr>
            <w:tcW w:w="1666" w:type="dxa"/>
          </w:tcPr>
          <w:p w14:paraId="629B1810" w14:textId="77777777" w:rsidR="00230993" w:rsidRDefault="00230993" w:rsidP="00FB3536">
            <w:r>
              <w:t>Method To test</w:t>
            </w:r>
          </w:p>
        </w:tc>
        <w:tc>
          <w:tcPr>
            <w:tcW w:w="1460" w:type="dxa"/>
          </w:tcPr>
          <w:p w14:paraId="72F6F600" w14:textId="77777777" w:rsidR="00230993" w:rsidRDefault="00230993" w:rsidP="00FB3536">
            <w:pPr>
              <w:jc w:val="right"/>
            </w:pPr>
          </w:p>
        </w:tc>
        <w:tc>
          <w:tcPr>
            <w:tcW w:w="5582" w:type="dxa"/>
          </w:tcPr>
          <w:p w14:paraId="07485630" w14:textId="77777777" w:rsidR="00230993" w:rsidRPr="00050CA3" w:rsidRDefault="00230993" w:rsidP="00FB3536">
            <w:pPr>
              <w:rPr>
                <w:rFonts w:ascii="Consolas" w:hAnsi="Consolas"/>
                <w:b/>
                <w:bCs/>
                <w:sz w:val="20"/>
                <w:szCs w:val="20"/>
              </w:rPr>
            </w:pPr>
            <w:r w:rsidRPr="00452320">
              <w:rPr>
                <w:rFonts w:ascii="Consolas" w:hAnsi="Consolas"/>
                <w:sz w:val="20"/>
                <w:szCs w:val="20"/>
              </w:rPr>
              <w:t>MainEngine.</w:t>
            </w:r>
            <w:r>
              <w:rPr>
                <w:rFonts w:ascii="Consolas" w:hAnsi="Consolas"/>
                <w:sz w:val="20"/>
                <w:szCs w:val="20"/>
              </w:rPr>
              <w:t>producePhases()</w:t>
            </w:r>
          </w:p>
        </w:tc>
      </w:tr>
    </w:tbl>
    <w:p w14:paraId="3090A567" w14:textId="77777777" w:rsidR="00230993" w:rsidRDefault="00230993" w:rsidP="00230993"/>
    <w:p w14:paraId="285CC250" w14:textId="77777777" w:rsidR="00EC18FF" w:rsidRDefault="00EC18FF" w:rsidP="00EC18FF">
      <w:pPr>
        <w:rPr>
          <w:rStyle w:val="Strong"/>
        </w:rPr>
      </w:pPr>
      <w:r w:rsidRPr="007E77FF">
        <w:rPr>
          <w:rStyle w:val="Strong"/>
        </w:rPr>
        <w:t>Involved methods</w:t>
      </w:r>
    </w:p>
    <w:p w14:paraId="09974D29" w14:textId="77777777" w:rsidR="00EC18FF" w:rsidRDefault="00EC18FF" w:rsidP="00EC18FF">
      <w:pPr>
        <w:ind w:firstLine="720"/>
        <w:rPr>
          <w:rFonts w:ascii="Consolas" w:hAnsi="Consolas"/>
          <w:sz w:val="20"/>
          <w:szCs w:val="20"/>
        </w:rPr>
      </w:pPr>
      <w:r w:rsidRPr="00050CA3">
        <w:rPr>
          <w:rFonts w:ascii="Consolas" w:hAnsi="Consolas"/>
          <w:sz w:val="20"/>
          <w:szCs w:val="20"/>
        </w:rPr>
        <w:t>MainEngine.</w:t>
      </w:r>
      <w:r>
        <w:rPr>
          <w:rFonts w:ascii="Consolas" w:hAnsi="Consolas"/>
          <w:sz w:val="20"/>
          <w:szCs w:val="20"/>
        </w:rPr>
        <w:t>producePhases</w:t>
      </w:r>
      <w:r w:rsidRPr="00050CA3">
        <w:rPr>
          <w:rFonts w:ascii="Consolas" w:hAnsi="Consolas"/>
          <w:sz w:val="20"/>
          <w:szCs w:val="20"/>
        </w:rPr>
        <w:t>()</w:t>
      </w:r>
    </w:p>
    <w:p w14:paraId="0C77C60F" w14:textId="77777777" w:rsidR="00EC18FF" w:rsidRPr="00050CA3" w:rsidRDefault="00EC18FF" w:rsidP="00EC18FF">
      <w:pPr>
        <w:ind w:firstLine="720"/>
        <w:rPr>
          <w:rFonts w:ascii="Consolas" w:hAnsi="Consolas"/>
          <w:sz w:val="20"/>
          <w:szCs w:val="20"/>
        </w:rPr>
      </w:pPr>
      <w:r w:rsidRPr="00D9074F">
        <w:rPr>
          <w:rFonts w:ascii="Consolas" w:hAnsi="Consolas"/>
          <w:sz w:val="20"/>
          <w:szCs w:val="20"/>
        </w:rPr>
        <w:t>AnalyserFactory.createAnalyzer()</w:t>
      </w:r>
    </w:p>
    <w:p w14:paraId="69F5EEB6" w14:textId="77777777" w:rsidR="00EC18FF" w:rsidRDefault="00EC18FF" w:rsidP="00EC18FF">
      <w:pPr>
        <w:ind w:firstLine="720"/>
      </w:pPr>
      <w:r>
        <w:rPr>
          <w:rFonts w:ascii="Consolas" w:hAnsi="Consolas"/>
          <w:sz w:val="20"/>
          <w:szCs w:val="20"/>
        </w:rPr>
        <w:t xml:space="preserve">IAnalyzer </w:t>
      </w:r>
      <w:r w:rsidRPr="00050CA3">
        <w:rPr>
          <w:rFonts w:ascii="Consolas" w:hAnsi="Consolas"/>
          <w:sz w:val="20"/>
          <w:szCs w:val="20"/>
        </w:rPr>
        <w:t xml:space="preserve">--&gt; </w:t>
      </w:r>
      <w:r w:rsidRPr="000D5503">
        <w:rPr>
          <w:rFonts w:ascii="Consolas" w:hAnsi="Consolas"/>
          <w:sz w:val="20"/>
          <w:szCs w:val="20"/>
        </w:rPr>
        <w:t>NaiveAnalyser</w:t>
      </w:r>
      <w:r w:rsidRPr="00050CA3">
        <w:rPr>
          <w:rFonts w:ascii="Consolas" w:hAnsi="Consolas"/>
          <w:sz w:val="20"/>
          <w:szCs w:val="20"/>
        </w:rPr>
        <w:t>.</w:t>
      </w:r>
      <w:r w:rsidRPr="000D5503">
        <w:rPr>
          <w:rFonts w:ascii="Consolas" w:hAnsi="Consolas"/>
          <w:sz w:val="20"/>
          <w:szCs w:val="20"/>
        </w:rPr>
        <w:t>producePhasesFromTimeLine</w:t>
      </w:r>
      <w:r w:rsidRPr="00050CA3">
        <w:rPr>
          <w:rFonts w:ascii="Consolas" w:hAnsi="Consolas"/>
          <w:sz w:val="20"/>
          <w:szCs w:val="20"/>
        </w:rPr>
        <w:t xml:space="preserve"> (</w:t>
      </w:r>
      <w:r>
        <w:rPr>
          <w:rFonts w:ascii="Consolas" w:hAnsi="Consolas"/>
          <w:sz w:val="20"/>
          <w:szCs w:val="20"/>
        </w:rPr>
        <w:t>TimeLine</w:t>
      </w:r>
      <w:r w:rsidRPr="00050CA3">
        <w:rPr>
          <w:rFonts w:ascii="Consolas" w:hAnsi="Consolas"/>
          <w:sz w:val="20"/>
          <w:szCs w:val="20"/>
        </w:rPr>
        <w:t>)</w:t>
      </w:r>
    </w:p>
    <w:p w14:paraId="38262D12" w14:textId="29C69EA2" w:rsidR="00230993" w:rsidRDefault="00230993" w:rsidP="00230993">
      <w:r w:rsidRPr="00CC5896">
        <w:rPr>
          <w:b/>
          <w:bCs/>
        </w:rPr>
        <w:t>Not designed yet</w:t>
      </w:r>
      <w:r>
        <w:t>: T</w:t>
      </w:r>
      <w:r w:rsidRPr="00FD029A">
        <w:t>2</w:t>
      </w:r>
      <w:r>
        <w:t xml:space="preserve">_V1: null </w:t>
      </w:r>
      <w:r w:rsidR="007444FA">
        <w:t>timeline</w:t>
      </w:r>
      <w:r>
        <w:t>, T2_V2: timeline with only one phase</w:t>
      </w:r>
    </w:p>
    <w:p w14:paraId="0162CBAF" w14:textId="77777777" w:rsidR="007620E0" w:rsidRDefault="007620E0" w:rsidP="00230993"/>
    <w:p w14:paraId="15B037F1" w14:textId="6A51C3B0" w:rsidR="00230993" w:rsidRPr="00407FF0" w:rsidRDefault="00230993" w:rsidP="00230993">
      <w:pPr>
        <w:pStyle w:val="Heading3"/>
        <w:rPr>
          <w:rStyle w:val="Strong"/>
          <w:b w:val="0"/>
          <w:bCs w:val="0"/>
          <w:lang w:val="el-GR"/>
        </w:rPr>
      </w:pPr>
      <w:r w:rsidRPr="002425DF">
        <w:rPr>
          <w:rStyle w:val="Strong"/>
          <w:b w:val="0"/>
          <w:bCs w:val="0"/>
        </w:rPr>
        <w:t>Use</w:t>
      </w:r>
      <w:r w:rsidRPr="00407FF0">
        <w:rPr>
          <w:rStyle w:val="Strong"/>
          <w:b w:val="0"/>
          <w:bCs w:val="0"/>
          <w:lang w:val="el-GR"/>
        </w:rPr>
        <w:t xml:space="preserve"> </w:t>
      </w:r>
      <w:r w:rsidRPr="002425DF">
        <w:rPr>
          <w:rStyle w:val="Strong"/>
          <w:b w:val="0"/>
          <w:bCs w:val="0"/>
        </w:rPr>
        <w:t>case</w:t>
      </w:r>
      <w:r w:rsidRPr="00407FF0">
        <w:rPr>
          <w:rStyle w:val="Strong"/>
          <w:b w:val="0"/>
          <w:bCs w:val="0"/>
          <w:lang w:val="el-GR"/>
        </w:rPr>
        <w:t xml:space="preserve"> </w:t>
      </w:r>
      <w:r w:rsidRPr="002425DF">
        <w:rPr>
          <w:rStyle w:val="Strong"/>
          <w:b w:val="0"/>
          <w:bCs w:val="0"/>
        </w:rPr>
        <w:t>UC</w:t>
      </w:r>
      <w:r w:rsidRPr="00407FF0">
        <w:rPr>
          <w:rStyle w:val="Strong"/>
          <w:b w:val="0"/>
          <w:bCs w:val="0"/>
          <w:lang w:val="el-GR"/>
        </w:rPr>
        <w:t xml:space="preserve">3: </w:t>
      </w:r>
      <w:r w:rsidR="00407FF0" w:rsidRPr="00407FF0">
        <w:rPr>
          <w:rStyle w:val="Strong"/>
          <w:b w:val="0"/>
          <w:bCs w:val="0"/>
          <w:lang w:val="el-GR"/>
        </w:rPr>
        <w:t xml:space="preserve">ΕΠΕΣΤΡΕΨΕ ΕΡΓΑΣΙΑ ΒΑΣΗ </w:t>
      </w:r>
      <w:r w:rsidR="00407FF0" w:rsidRPr="00407FF0">
        <w:rPr>
          <w:rStyle w:val="Strong"/>
          <w:b w:val="0"/>
          <w:bCs w:val="0"/>
        </w:rPr>
        <w:t>ID</w:t>
      </w:r>
    </w:p>
    <w:p w14:paraId="00165C94" w14:textId="77777777" w:rsidR="00230993" w:rsidRPr="00762AB0" w:rsidRDefault="00230993" w:rsidP="00230993">
      <w:pPr>
        <w:rPr>
          <w:rStyle w:val="Strong"/>
        </w:rPr>
      </w:pPr>
      <w:r w:rsidRPr="00762AB0">
        <w:rPr>
          <w:rStyle w:val="Strong"/>
        </w:rPr>
        <w:t>Test cases</w:t>
      </w:r>
    </w:p>
    <w:tbl>
      <w:tblPr>
        <w:tblStyle w:val="TableGrid"/>
        <w:tblW w:w="8708" w:type="dxa"/>
        <w:tblLook w:val="04A0" w:firstRow="1" w:lastRow="0" w:firstColumn="1" w:lastColumn="0" w:noHBand="0" w:noVBand="1"/>
      </w:tblPr>
      <w:tblGrid>
        <w:gridCol w:w="1666"/>
        <w:gridCol w:w="1460"/>
        <w:gridCol w:w="5582"/>
      </w:tblGrid>
      <w:tr w:rsidR="00230993" w:rsidRPr="00762AB0" w14:paraId="493B82D5" w14:textId="77777777" w:rsidTr="00FB3536">
        <w:tc>
          <w:tcPr>
            <w:tcW w:w="1666" w:type="dxa"/>
          </w:tcPr>
          <w:p w14:paraId="421CC0DC" w14:textId="77777777" w:rsidR="00230993" w:rsidRPr="007042F0" w:rsidRDefault="00230993" w:rsidP="00253142">
            <w:pPr>
              <w:keepNext/>
              <w:rPr>
                <w:i/>
                <w:iCs/>
              </w:rPr>
            </w:pPr>
            <w:r w:rsidRPr="007042F0">
              <w:rPr>
                <w:i/>
                <w:iCs/>
              </w:rPr>
              <w:t>Description</w:t>
            </w:r>
          </w:p>
        </w:tc>
        <w:tc>
          <w:tcPr>
            <w:tcW w:w="1460" w:type="dxa"/>
          </w:tcPr>
          <w:p w14:paraId="641F8219" w14:textId="77777777" w:rsidR="00230993" w:rsidRPr="007042F0" w:rsidRDefault="00230993" w:rsidP="00253142">
            <w:pPr>
              <w:keepNext/>
              <w:jc w:val="right"/>
              <w:rPr>
                <w:i/>
                <w:iCs/>
              </w:rPr>
            </w:pPr>
            <w:r w:rsidRPr="007042F0">
              <w:rPr>
                <w:i/>
                <w:iCs/>
              </w:rPr>
              <w:t>ON</w:t>
            </w:r>
          </w:p>
        </w:tc>
        <w:tc>
          <w:tcPr>
            <w:tcW w:w="5582" w:type="dxa"/>
          </w:tcPr>
          <w:p w14:paraId="27CEF28B" w14:textId="1FB17CFF" w:rsidR="00230993" w:rsidRPr="007042F0" w:rsidRDefault="00407FF0" w:rsidP="00253142">
            <w:pPr>
              <w:keepNext/>
              <w:rPr>
                <w:i/>
                <w:iCs/>
              </w:rPr>
            </w:pPr>
            <w:r>
              <w:rPr>
                <w:i/>
                <w:iCs/>
              </w:rPr>
              <w:t xml:space="preserve">A loaded file </w:t>
            </w:r>
          </w:p>
        </w:tc>
      </w:tr>
      <w:tr w:rsidR="00230993" w:rsidRPr="00762AB0" w14:paraId="3BB4D402" w14:textId="77777777" w:rsidTr="00FB3536">
        <w:tc>
          <w:tcPr>
            <w:tcW w:w="1666" w:type="dxa"/>
          </w:tcPr>
          <w:p w14:paraId="0B16F209" w14:textId="77777777" w:rsidR="00230993" w:rsidRPr="007042F0" w:rsidRDefault="00230993" w:rsidP="00253142">
            <w:pPr>
              <w:keepNext/>
              <w:rPr>
                <w:i/>
                <w:iCs/>
              </w:rPr>
            </w:pPr>
          </w:p>
        </w:tc>
        <w:tc>
          <w:tcPr>
            <w:tcW w:w="1460" w:type="dxa"/>
          </w:tcPr>
          <w:p w14:paraId="0A4FEFC8" w14:textId="77777777" w:rsidR="00230993" w:rsidRPr="007042F0" w:rsidRDefault="00230993" w:rsidP="00253142">
            <w:pPr>
              <w:keepNext/>
              <w:jc w:val="right"/>
              <w:rPr>
                <w:i/>
                <w:iCs/>
              </w:rPr>
            </w:pPr>
            <w:r w:rsidRPr="007042F0">
              <w:rPr>
                <w:i/>
                <w:iCs/>
              </w:rPr>
              <w:t>RECEIVING</w:t>
            </w:r>
          </w:p>
        </w:tc>
        <w:tc>
          <w:tcPr>
            <w:tcW w:w="5582" w:type="dxa"/>
          </w:tcPr>
          <w:p w14:paraId="37AE7B16" w14:textId="5A46D59C" w:rsidR="00230993" w:rsidRPr="007042F0" w:rsidRDefault="00230993" w:rsidP="00253142">
            <w:pPr>
              <w:keepNext/>
              <w:rPr>
                <w:i/>
                <w:iCs/>
              </w:rPr>
            </w:pPr>
            <w:r w:rsidRPr="007042F0">
              <w:rPr>
                <w:i/>
                <w:iCs/>
              </w:rPr>
              <w:t xml:space="preserve">Request to </w:t>
            </w:r>
            <w:r w:rsidR="00407FF0">
              <w:rPr>
                <w:i/>
                <w:iCs/>
              </w:rPr>
              <w:t>return tasks by id</w:t>
            </w:r>
          </w:p>
        </w:tc>
      </w:tr>
      <w:tr w:rsidR="00230993" w:rsidRPr="00762AB0" w14:paraId="54CE829B" w14:textId="77777777" w:rsidTr="00FB3536">
        <w:tc>
          <w:tcPr>
            <w:tcW w:w="1666" w:type="dxa"/>
          </w:tcPr>
          <w:p w14:paraId="2336227A" w14:textId="77777777" w:rsidR="00230993" w:rsidRPr="007042F0" w:rsidRDefault="00230993" w:rsidP="00253142">
            <w:pPr>
              <w:keepNext/>
              <w:rPr>
                <w:i/>
                <w:iCs/>
              </w:rPr>
            </w:pPr>
          </w:p>
        </w:tc>
        <w:tc>
          <w:tcPr>
            <w:tcW w:w="1460" w:type="dxa"/>
          </w:tcPr>
          <w:p w14:paraId="6ED55C50" w14:textId="77777777" w:rsidR="00230993" w:rsidRPr="007042F0" w:rsidRDefault="00230993" w:rsidP="00253142">
            <w:pPr>
              <w:keepNext/>
              <w:jc w:val="right"/>
              <w:rPr>
                <w:i/>
                <w:iCs/>
              </w:rPr>
            </w:pPr>
            <w:r w:rsidRPr="007042F0">
              <w:rPr>
                <w:i/>
                <w:iCs/>
              </w:rPr>
              <w:t>ENSURE</w:t>
            </w:r>
          </w:p>
        </w:tc>
        <w:tc>
          <w:tcPr>
            <w:tcW w:w="5582" w:type="dxa"/>
          </w:tcPr>
          <w:p w14:paraId="0A435989" w14:textId="77777777" w:rsidR="00230993" w:rsidRPr="007042F0" w:rsidRDefault="00230993" w:rsidP="00253142">
            <w:pPr>
              <w:keepNext/>
              <w:rPr>
                <w:i/>
                <w:iCs/>
              </w:rPr>
            </w:pPr>
            <w:r w:rsidRPr="007042F0">
              <w:rPr>
                <w:i/>
                <w:iCs/>
              </w:rPr>
              <w:t>That the System</w:t>
            </w:r>
          </w:p>
        </w:tc>
      </w:tr>
      <w:tr w:rsidR="00407FF0" w:rsidRPr="00762AB0" w14:paraId="52084DF9" w14:textId="77777777" w:rsidTr="00FB3536">
        <w:tc>
          <w:tcPr>
            <w:tcW w:w="1666" w:type="dxa"/>
          </w:tcPr>
          <w:p w14:paraId="11756A19" w14:textId="77777777" w:rsidR="00407FF0" w:rsidRPr="007042F0" w:rsidRDefault="00407FF0" w:rsidP="00407FF0">
            <w:pPr>
              <w:keepNext/>
              <w:rPr>
                <w:i/>
                <w:iCs/>
              </w:rPr>
            </w:pPr>
          </w:p>
        </w:tc>
        <w:tc>
          <w:tcPr>
            <w:tcW w:w="1460" w:type="dxa"/>
          </w:tcPr>
          <w:p w14:paraId="6074093C" w14:textId="77777777" w:rsidR="00407FF0" w:rsidRPr="007042F0" w:rsidRDefault="00407FF0" w:rsidP="00407FF0">
            <w:pPr>
              <w:keepNext/>
              <w:jc w:val="right"/>
              <w:rPr>
                <w:i/>
                <w:iCs/>
              </w:rPr>
            </w:pPr>
            <w:r w:rsidRPr="007042F0">
              <w:rPr>
                <w:i/>
                <w:iCs/>
              </w:rPr>
              <w:t>OUTPUTS</w:t>
            </w:r>
          </w:p>
        </w:tc>
        <w:tc>
          <w:tcPr>
            <w:tcW w:w="5582" w:type="dxa"/>
          </w:tcPr>
          <w:p w14:paraId="5E933FED" w14:textId="4D7D05F3" w:rsidR="00407FF0" w:rsidRPr="007042F0" w:rsidRDefault="00407FF0" w:rsidP="00407FF0">
            <w:pPr>
              <w:keepNext/>
              <w:rPr>
                <w:i/>
                <w:iCs/>
              </w:rPr>
            </w:pPr>
            <w:r>
              <w:rPr>
                <w:i/>
                <w:iCs/>
              </w:rPr>
              <w:t xml:space="preserve">The </w:t>
            </w:r>
            <w:r w:rsidR="007444FA">
              <w:rPr>
                <w:i/>
                <w:iCs/>
              </w:rPr>
              <w:t>task that</w:t>
            </w:r>
            <w:r>
              <w:rPr>
                <w:i/>
                <w:iCs/>
              </w:rPr>
              <w:t xml:space="preserve"> match  the id</w:t>
            </w:r>
          </w:p>
        </w:tc>
      </w:tr>
      <w:tr w:rsidR="00407FF0" w:rsidRPr="00762AB0" w14:paraId="028444FF" w14:textId="77777777" w:rsidTr="00FB3536">
        <w:tc>
          <w:tcPr>
            <w:tcW w:w="1666" w:type="dxa"/>
          </w:tcPr>
          <w:p w14:paraId="23A4325C" w14:textId="77777777" w:rsidR="00407FF0" w:rsidRPr="007042F0" w:rsidRDefault="00407FF0" w:rsidP="00407FF0">
            <w:pPr>
              <w:keepNext/>
              <w:rPr>
                <w:i/>
                <w:iCs/>
              </w:rPr>
            </w:pPr>
          </w:p>
        </w:tc>
        <w:tc>
          <w:tcPr>
            <w:tcW w:w="1460" w:type="dxa"/>
          </w:tcPr>
          <w:p w14:paraId="6D2CB249" w14:textId="77777777" w:rsidR="00407FF0" w:rsidRPr="007042F0" w:rsidRDefault="00407FF0" w:rsidP="00407FF0">
            <w:pPr>
              <w:keepNext/>
              <w:jc w:val="right"/>
              <w:rPr>
                <w:i/>
                <w:iCs/>
              </w:rPr>
            </w:pPr>
            <w:r w:rsidRPr="007042F0">
              <w:rPr>
                <w:i/>
                <w:iCs/>
              </w:rPr>
              <w:t>SUCH THAT</w:t>
            </w:r>
          </w:p>
        </w:tc>
        <w:tc>
          <w:tcPr>
            <w:tcW w:w="5582" w:type="dxa"/>
          </w:tcPr>
          <w:p w14:paraId="66C08391" w14:textId="77777777" w:rsidR="00407FF0" w:rsidRPr="007042F0" w:rsidRDefault="00407FF0" w:rsidP="00407FF0">
            <w:pPr>
              <w:keepNext/>
              <w:rPr>
                <w:i/>
                <w:iCs/>
              </w:rPr>
            </w:pPr>
            <w:r w:rsidRPr="007042F0">
              <w:rPr>
                <w:i/>
                <w:iCs/>
              </w:rPr>
              <w:t>state is intact</w:t>
            </w:r>
          </w:p>
        </w:tc>
      </w:tr>
    </w:tbl>
    <w:p w14:paraId="123049A9" w14:textId="49ACF166" w:rsidR="007042F0" w:rsidRDefault="007042F0"/>
    <w:tbl>
      <w:tblPr>
        <w:tblStyle w:val="TableGrid"/>
        <w:tblW w:w="8708" w:type="dxa"/>
        <w:tblLook w:val="04A0" w:firstRow="1" w:lastRow="0" w:firstColumn="1" w:lastColumn="0" w:noHBand="0" w:noVBand="1"/>
      </w:tblPr>
      <w:tblGrid>
        <w:gridCol w:w="1666"/>
        <w:gridCol w:w="1460"/>
        <w:gridCol w:w="5582"/>
      </w:tblGrid>
      <w:tr w:rsidR="007042F0" w:rsidRPr="00762AB0" w14:paraId="7FE79010" w14:textId="77777777" w:rsidTr="007042F0">
        <w:tc>
          <w:tcPr>
            <w:tcW w:w="1666" w:type="dxa"/>
          </w:tcPr>
          <w:p w14:paraId="19965BBD" w14:textId="77777777" w:rsidR="007042F0" w:rsidRPr="00762AB0" w:rsidRDefault="007042F0" w:rsidP="00FB3536">
            <w:pPr>
              <w:keepNext/>
            </w:pPr>
            <w:r>
              <w:lastRenderedPageBreak/>
              <w:t>ID</w:t>
            </w:r>
          </w:p>
        </w:tc>
        <w:tc>
          <w:tcPr>
            <w:tcW w:w="1460" w:type="dxa"/>
          </w:tcPr>
          <w:p w14:paraId="384A29E4" w14:textId="77777777" w:rsidR="007042F0" w:rsidRPr="00762AB0" w:rsidRDefault="007042F0" w:rsidP="00FB3536">
            <w:pPr>
              <w:keepNext/>
            </w:pPr>
            <w:r w:rsidRPr="00762AB0">
              <w:t>T</w:t>
            </w:r>
            <w:r>
              <w:t>3</w:t>
            </w:r>
            <w:r w:rsidRPr="00762AB0">
              <w:t>_V0</w:t>
            </w:r>
            <w:r>
              <w:t>_01</w:t>
            </w:r>
          </w:p>
        </w:tc>
        <w:tc>
          <w:tcPr>
            <w:tcW w:w="5582" w:type="dxa"/>
          </w:tcPr>
          <w:p w14:paraId="1035ED91" w14:textId="77777777" w:rsidR="007042F0" w:rsidRPr="00762AB0" w:rsidRDefault="007042F0" w:rsidP="00FB3536">
            <w:pPr>
              <w:keepNext/>
            </w:pPr>
            <w:r w:rsidRPr="00762AB0">
              <w:t>HappyDayScenario</w:t>
            </w:r>
            <w:r>
              <w:t xml:space="preserve"> for MainEngine.visualize()</w:t>
            </w:r>
          </w:p>
        </w:tc>
      </w:tr>
      <w:tr w:rsidR="00230993" w:rsidRPr="00762AB0" w14:paraId="3F4E7338" w14:textId="77777777" w:rsidTr="00FB3536">
        <w:tc>
          <w:tcPr>
            <w:tcW w:w="1666" w:type="dxa"/>
          </w:tcPr>
          <w:p w14:paraId="27578CA8" w14:textId="77777777" w:rsidR="00230993" w:rsidRDefault="00230993" w:rsidP="00253142">
            <w:pPr>
              <w:keepNext/>
            </w:pPr>
            <w:r>
              <w:t>Pre-cond.</w:t>
            </w:r>
          </w:p>
        </w:tc>
        <w:tc>
          <w:tcPr>
            <w:tcW w:w="1460" w:type="dxa"/>
          </w:tcPr>
          <w:p w14:paraId="64BBCE57" w14:textId="77777777" w:rsidR="00230993" w:rsidRDefault="00230993" w:rsidP="00253142">
            <w:pPr>
              <w:keepNext/>
              <w:jc w:val="right"/>
            </w:pPr>
          </w:p>
        </w:tc>
        <w:tc>
          <w:tcPr>
            <w:tcW w:w="5582" w:type="dxa"/>
          </w:tcPr>
          <w:p w14:paraId="13E7D120" w14:textId="77777777" w:rsidR="00230993" w:rsidRDefault="00230993" w:rsidP="00253142">
            <w:pPr>
              <w:keepNext/>
            </w:pPr>
            <w:r>
              <w:t>Load input_test.txt, a small file with less than 10 entries, all valid, for o(5) phases, and produce timeline</w:t>
            </w:r>
          </w:p>
        </w:tc>
      </w:tr>
      <w:tr w:rsidR="00230993" w:rsidRPr="00762AB0" w14:paraId="52C8F1FA" w14:textId="77777777" w:rsidTr="00FB3536">
        <w:tc>
          <w:tcPr>
            <w:tcW w:w="1666" w:type="dxa"/>
          </w:tcPr>
          <w:p w14:paraId="3FA706D5" w14:textId="77777777" w:rsidR="00230993" w:rsidRDefault="00230993" w:rsidP="00253142">
            <w:pPr>
              <w:keepNext/>
            </w:pPr>
            <w:r>
              <w:t>Input</w:t>
            </w:r>
          </w:p>
        </w:tc>
        <w:tc>
          <w:tcPr>
            <w:tcW w:w="1460" w:type="dxa"/>
          </w:tcPr>
          <w:p w14:paraId="05BDEAE8" w14:textId="77777777" w:rsidR="00230993" w:rsidRDefault="00230993" w:rsidP="00253142">
            <w:pPr>
              <w:keepNext/>
              <w:jc w:val="right"/>
            </w:pPr>
          </w:p>
        </w:tc>
        <w:tc>
          <w:tcPr>
            <w:tcW w:w="5582" w:type="dxa"/>
          </w:tcPr>
          <w:p w14:paraId="61E96B5E" w14:textId="77777777" w:rsidR="00230993" w:rsidRDefault="00230993" w:rsidP="00253142">
            <w:pPr>
              <w:keepNext/>
            </w:pPr>
            <w:r>
              <w:t>the abovementioned timeline, “</w:t>
            </w:r>
            <w:r>
              <w:rPr>
                <w:rFonts w:ascii="Consolas" w:hAnsi="Consolas" w:cs="Consolas"/>
                <w:color w:val="2A00FF"/>
                <w:sz w:val="20"/>
                <w:szCs w:val="20"/>
                <w:shd w:val="clear" w:color="auto" w:fill="E8F2FE"/>
                <w:lang w:bidi="ar-SA"/>
              </w:rPr>
              <w:t>HtmlVisualizer</w:t>
            </w:r>
            <w:r>
              <w:t>” as the tested visualizer</w:t>
            </w:r>
          </w:p>
        </w:tc>
      </w:tr>
      <w:tr w:rsidR="00230993" w:rsidRPr="00762AB0" w14:paraId="2F160E93" w14:textId="77777777" w:rsidTr="00FB3536">
        <w:tc>
          <w:tcPr>
            <w:tcW w:w="1666" w:type="dxa"/>
          </w:tcPr>
          <w:p w14:paraId="01F7F531" w14:textId="77777777" w:rsidR="00230993" w:rsidRDefault="00230993" w:rsidP="00253142">
            <w:pPr>
              <w:keepNext/>
            </w:pPr>
            <w:r>
              <w:t>Output</w:t>
            </w:r>
          </w:p>
        </w:tc>
        <w:tc>
          <w:tcPr>
            <w:tcW w:w="1460" w:type="dxa"/>
          </w:tcPr>
          <w:p w14:paraId="20860576" w14:textId="77777777" w:rsidR="00230993" w:rsidRDefault="00230993" w:rsidP="00253142">
            <w:pPr>
              <w:keepNext/>
              <w:jc w:val="right"/>
            </w:pPr>
          </w:p>
        </w:tc>
        <w:tc>
          <w:tcPr>
            <w:tcW w:w="5582" w:type="dxa"/>
          </w:tcPr>
          <w:p w14:paraId="508C3D3C" w14:textId="77777777" w:rsidR="00230993" w:rsidRDefault="00230993" w:rsidP="00253142">
            <w:pPr>
              <w:keepNext/>
            </w:pPr>
            <w:r>
              <w:t>A correct visualization, expressed as a 2D raster of chars</w:t>
            </w:r>
          </w:p>
        </w:tc>
      </w:tr>
      <w:tr w:rsidR="00230993" w:rsidRPr="00762AB0" w14:paraId="6A4BC346" w14:textId="77777777" w:rsidTr="00FB3536">
        <w:tc>
          <w:tcPr>
            <w:tcW w:w="1666" w:type="dxa"/>
          </w:tcPr>
          <w:p w14:paraId="7C39E6D4" w14:textId="77777777" w:rsidR="00230993" w:rsidRDefault="00230993" w:rsidP="00253142">
            <w:pPr>
              <w:keepNext/>
            </w:pPr>
            <w:r>
              <w:t>Post-cond.</w:t>
            </w:r>
          </w:p>
        </w:tc>
        <w:tc>
          <w:tcPr>
            <w:tcW w:w="1460" w:type="dxa"/>
          </w:tcPr>
          <w:p w14:paraId="54595384" w14:textId="77777777" w:rsidR="00230993" w:rsidRDefault="00230993" w:rsidP="00253142">
            <w:pPr>
              <w:keepNext/>
              <w:jc w:val="right"/>
            </w:pPr>
          </w:p>
        </w:tc>
        <w:tc>
          <w:tcPr>
            <w:tcW w:w="5582" w:type="dxa"/>
          </w:tcPr>
          <w:p w14:paraId="01E5DC94" w14:textId="77777777" w:rsidR="00230993" w:rsidRDefault="00230993" w:rsidP="00253142">
            <w:pPr>
              <w:keepNext/>
            </w:pPr>
            <w:r>
              <w:t>No state properties tested</w:t>
            </w:r>
          </w:p>
        </w:tc>
      </w:tr>
      <w:tr w:rsidR="00230993" w:rsidRPr="00762AB0" w14:paraId="741054FC" w14:textId="77777777" w:rsidTr="00FB3536">
        <w:tc>
          <w:tcPr>
            <w:tcW w:w="1666" w:type="dxa"/>
          </w:tcPr>
          <w:p w14:paraId="778F4665" w14:textId="77777777" w:rsidR="00230993" w:rsidRDefault="00230993" w:rsidP="00FB3536">
            <w:r>
              <w:t>Method To test</w:t>
            </w:r>
          </w:p>
        </w:tc>
        <w:tc>
          <w:tcPr>
            <w:tcW w:w="1460" w:type="dxa"/>
          </w:tcPr>
          <w:p w14:paraId="4E8C8C19" w14:textId="77777777" w:rsidR="00230993" w:rsidRDefault="00230993" w:rsidP="00FB3536">
            <w:pPr>
              <w:jc w:val="right"/>
            </w:pPr>
          </w:p>
        </w:tc>
        <w:tc>
          <w:tcPr>
            <w:tcW w:w="5582" w:type="dxa"/>
          </w:tcPr>
          <w:p w14:paraId="00E77B38" w14:textId="77777777" w:rsidR="00230993" w:rsidRDefault="00230993" w:rsidP="00FB3536">
            <w:pPr>
              <w:rPr>
                <w:rFonts w:ascii="Consolas" w:hAnsi="Consolas"/>
                <w:sz w:val="20"/>
                <w:szCs w:val="20"/>
              </w:rPr>
            </w:pPr>
            <w:r>
              <w:rPr>
                <w:rFonts w:ascii="Consolas" w:hAnsi="Consolas"/>
                <w:sz w:val="20"/>
                <w:szCs w:val="20"/>
              </w:rPr>
              <w:t>MainEngine</w:t>
            </w:r>
            <w:r w:rsidRPr="00050CA3">
              <w:rPr>
                <w:rFonts w:ascii="Consolas" w:hAnsi="Consolas"/>
                <w:sz w:val="20"/>
                <w:szCs w:val="20"/>
              </w:rPr>
              <w:t>.</w:t>
            </w:r>
            <w:r>
              <w:rPr>
                <w:rFonts w:ascii="Consolas" w:hAnsi="Consolas" w:cs="Consolas"/>
                <w:color w:val="000000"/>
                <w:sz w:val="20"/>
                <w:szCs w:val="20"/>
                <w:shd w:val="clear" w:color="auto" w:fill="E8F2FE"/>
                <w:lang w:bidi="ar-SA"/>
              </w:rPr>
              <w:t>setVisualizer(String)</w:t>
            </w:r>
          </w:p>
          <w:p w14:paraId="4B6EC88B" w14:textId="77777777" w:rsidR="00230993" w:rsidRPr="00050CA3" w:rsidRDefault="00230993" w:rsidP="00FB3536">
            <w:pPr>
              <w:rPr>
                <w:rFonts w:ascii="Consolas" w:hAnsi="Consolas"/>
                <w:b/>
                <w:bCs/>
              </w:rPr>
            </w:pPr>
            <w:r>
              <w:rPr>
                <w:rFonts w:ascii="Consolas" w:hAnsi="Consolas"/>
                <w:sz w:val="20"/>
                <w:szCs w:val="20"/>
              </w:rPr>
              <w:t>MainEngine</w:t>
            </w:r>
            <w:r w:rsidRPr="00050CA3">
              <w:rPr>
                <w:rFonts w:ascii="Consolas" w:hAnsi="Consolas"/>
                <w:sz w:val="20"/>
                <w:szCs w:val="20"/>
              </w:rPr>
              <w:t>.</w:t>
            </w:r>
            <w:r>
              <w:rPr>
                <w:rFonts w:ascii="Consolas" w:hAnsi="Consolas"/>
                <w:sz w:val="20"/>
                <w:szCs w:val="20"/>
              </w:rPr>
              <w:t>visualize</w:t>
            </w:r>
            <w:r w:rsidRPr="00050CA3">
              <w:rPr>
                <w:rFonts w:ascii="Consolas" w:hAnsi="Consolas"/>
                <w:sz w:val="20"/>
                <w:szCs w:val="20"/>
              </w:rPr>
              <w:t>()</w:t>
            </w:r>
          </w:p>
        </w:tc>
      </w:tr>
    </w:tbl>
    <w:p w14:paraId="319940B5" w14:textId="77777777" w:rsidR="00230993" w:rsidRDefault="00230993" w:rsidP="00230993"/>
    <w:tbl>
      <w:tblPr>
        <w:tblStyle w:val="TableGrid"/>
        <w:tblW w:w="8708" w:type="dxa"/>
        <w:tblLook w:val="04A0" w:firstRow="1" w:lastRow="0" w:firstColumn="1" w:lastColumn="0" w:noHBand="0" w:noVBand="1"/>
      </w:tblPr>
      <w:tblGrid>
        <w:gridCol w:w="1666"/>
        <w:gridCol w:w="1460"/>
        <w:gridCol w:w="5582"/>
      </w:tblGrid>
      <w:tr w:rsidR="00230993" w:rsidRPr="00762AB0" w14:paraId="36935DF7" w14:textId="77777777" w:rsidTr="00FB3536">
        <w:tc>
          <w:tcPr>
            <w:tcW w:w="1666" w:type="dxa"/>
          </w:tcPr>
          <w:p w14:paraId="5F542EA7" w14:textId="77777777" w:rsidR="00230993" w:rsidRPr="00762AB0" w:rsidRDefault="00230993" w:rsidP="00253142">
            <w:pPr>
              <w:keepNext/>
            </w:pPr>
            <w:r>
              <w:t>ID</w:t>
            </w:r>
          </w:p>
        </w:tc>
        <w:tc>
          <w:tcPr>
            <w:tcW w:w="1460" w:type="dxa"/>
          </w:tcPr>
          <w:p w14:paraId="3B8EA0C6" w14:textId="77777777" w:rsidR="00230993" w:rsidRPr="00762AB0" w:rsidRDefault="00230993" w:rsidP="00253142">
            <w:pPr>
              <w:keepNext/>
            </w:pPr>
            <w:r w:rsidRPr="00762AB0">
              <w:t>T</w:t>
            </w:r>
            <w:r>
              <w:t>3</w:t>
            </w:r>
            <w:r w:rsidRPr="00762AB0">
              <w:t>_V0</w:t>
            </w:r>
            <w:r>
              <w:t>_02</w:t>
            </w:r>
          </w:p>
        </w:tc>
        <w:tc>
          <w:tcPr>
            <w:tcW w:w="5582" w:type="dxa"/>
          </w:tcPr>
          <w:p w14:paraId="69BA992E" w14:textId="77777777" w:rsidR="00230993" w:rsidRPr="00762AB0" w:rsidRDefault="00230993" w:rsidP="00253142">
            <w:pPr>
              <w:keepNext/>
            </w:pPr>
            <w:r w:rsidRPr="00762AB0">
              <w:t>HappyDayScenario</w:t>
            </w:r>
            <w:r>
              <w:t xml:space="preserve"> for MainEngine.visualize()</w:t>
            </w:r>
          </w:p>
        </w:tc>
      </w:tr>
      <w:tr w:rsidR="00230993" w:rsidRPr="00762AB0" w14:paraId="7EAE302C" w14:textId="77777777" w:rsidTr="00FB3536">
        <w:tc>
          <w:tcPr>
            <w:tcW w:w="1666" w:type="dxa"/>
          </w:tcPr>
          <w:p w14:paraId="4E88A7EB" w14:textId="77777777" w:rsidR="00230993" w:rsidRDefault="00230993" w:rsidP="00253142">
            <w:pPr>
              <w:keepNext/>
            </w:pPr>
          </w:p>
        </w:tc>
        <w:tc>
          <w:tcPr>
            <w:tcW w:w="1460" w:type="dxa"/>
          </w:tcPr>
          <w:p w14:paraId="6B9EBE61" w14:textId="77777777" w:rsidR="00230993" w:rsidRPr="00762AB0" w:rsidRDefault="00230993" w:rsidP="00253142">
            <w:pPr>
              <w:keepNext/>
            </w:pPr>
          </w:p>
        </w:tc>
        <w:tc>
          <w:tcPr>
            <w:tcW w:w="5582" w:type="dxa"/>
          </w:tcPr>
          <w:p w14:paraId="43FA918A" w14:textId="77777777" w:rsidR="00230993" w:rsidRPr="00762AB0" w:rsidRDefault="00230993" w:rsidP="00253142">
            <w:pPr>
              <w:keepNext/>
            </w:pPr>
            <w:r>
              <w:t>…identical setup with T2_V0_01</w:t>
            </w:r>
          </w:p>
        </w:tc>
      </w:tr>
      <w:tr w:rsidR="00230993" w:rsidRPr="00762AB0" w14:paraId="4BD79905" w14:textId="77777777" w:rsidTr="00FB3536">
        <w:tc>
          <w:tcPr>
            <w:tcW w:w="1666" w:type="dxa"/>
          </w:tcPr>
          <w:p w14:paraId="7B7B0E67" w14:textId="77777777" w:rsidR="00230993" w:rsidRDefault="00230993" w:rsidP="00FB3536">
            <w:r>
              <w:t>Input</w:t>
            </w:r>
          </w:p>
        </w:tc>
        <w:tc>
          <w:tcPr>
            <w:tcW w:w="1460" w:type="dxa"/>
          </w:tcPr>
          <w:p w14:paraId="3AE48087" w14:textId="77777777" w:rsidR="00230993" w:rsidRDefault="00230993" w:rsidP="00FB3536">
            <w:pPr>
              <w:jc w:val="right"/>
            </w:pPr>
          </w:p>
        </w:tc>
        <w:tc>
          <w:tcPr>
            <w:tcW w:w="5582" w:type="dxa"/>
          </w:tcPr>
          <w:p w14:paraId="6B237F4D" w14:textId="77777777" w:rsidR="00230993" w:rsidRPr="00050CA3" w:rsidRDefault="00230993" w:rsidP="00FB3536">
            <w:pPr>
              <w:rPr>
                <w:rFonts w:ascii="Consolas" w:hAnsi="Consolas"/>
                <w:b/>
                <w:bCs/>
                <w:sz w:val="20"/>
                <w:szCs w:val="20"/>
              </w:rPr>
            </w:pPr>
            <w:r>
              <w:t>“</w:t>
            </w:r>
            <w:r>
              <w:rPr>
                <w:rFonts w:ascii="Consolas" w:hAnsi="Consolas" w:cs="Consolas"/>
                <w:color w:val="2A00FF"/>
                <w:sz w:val="20"/>
                <w:szCs w:val="20"/>
                <w:shd w:val="clear" w:color="auto" w:fill="E8F2FE"/>
                <w:lang w:bidi="ar-SA"/>
              </w:rPr>
              <w:t>ConsoleVisualizer</w:t>
            </w:r>
            <w:r>
              <w:t>” as the tested visualizer</w:t>
            </w:r>
          </w:p>
        </w:tc>
      </w:tr>
    </w:tbl>
    <w:p w14:paraId="5DE46D89" w14:textId="77777777" w:rsidR="00EC18FF" w:rsidRDefault="00EC18FF" w:rsidP="00EC18FF">
      <w:pPr>
        <w:rPr>
          <w:rStyle w:val="Strong"/>
        </w:rPr>
      </w:pPr>
      <w:r w:rsidRPr="007E77FF">
        <w:rPr>
          <w:rStyle w:val="Strong"/>
        </w:rPr>
        <w:t>Involved methods</w:t>
      </w:r>
    </w:p>
    <w:p w14:paraId="1F4B1715" w14:textId="462CB544" w:rsidR="00EC18FF" w:rsidRDefault="00EC18FF" w:rsidP="00EC18FF">
      <w:pPr>
        <w:ind w:firstLine="720"/>
        <w:rPr>
          <w:rFonts w:ascii="Consolas" w:hAnsi="Consolas"/>
          <w:sz w:val="20"/>
          <w:szCs w:val="20"/>
        </w:rPr>
      </w:pPr>
      <w:r w:rsidRPr="00050CA3">
        <w:rPr>
          <w:rFonts w:ascii="Consolas" w:hAnsi="Consolas"/>
          <w:sz w:val="20"/>
          <w:szCs w:val="20"/>
        </w:rPr>
        <w:t>MainEngine.</w:t>
      </w:r>
      <w:r>
        <w:rPr>
          <w:rFonts w:ascii="Consolas" w:hAnsi="Consolas"/>
          <w:sz w:val="20"/>
          <w:szCs w:val="20"/>
        </w:rPr>
        <w:t>visualize</w:t>
      </w:r>
      <w:r w:rsidRPr="00050CA3">
        <w:rPr>
          <w:rFonts w:ascii="Consolas" w:hAnsi="Consolas"/>
          <w:sz w:val="20"/>
          <w:szCs w:val="20"/>
        </w:rPr>
        <w:t>()</w:t>
      </w:r>
    </w:p>
    <w:p w14:paraId="3C32D07D" w14:textId="77777777" w:rsidR="007620E0" w:rsidRDefault="007620E0" w:rsidP="00EC18FF">
      <w:pPr>
        <w:ind w:firstLine="720"/>
        <w:rPr>
          <w:rFonts w:ascii="Consolas" w:hAnsi="Consolas"/>
          <w:sz w:val="20"/>
          <w:szCs w:val="20"/>
        </w:rPr>
      </w:pPr>
    </w:p>
    <w:p w14:paraId="52A1395C" w14:textId="3161E109" w:rsidR="00230993" w:rsidRDefault="00230993" w:rsidP="00230993">
      <w:pPr>
        <w:pStyle w:val="Heading3"/>
        <w:rPr>
          <w:rStyle w:val="Strong"/>
          <w:b w:val="0"/>
          <w:bCs w:val="0"/>
        </w:rPr>
      </w:pPr>
      <w:r w:rsidRPr="002425DF">
        <w:rPr>
          <w:rStyle w:val="Strong"/>
          <w:b w:val="0"/>
          <w:bCs w:val="0"/>
        </w:rPr>
        <w:t>Use case UC</w:t>
      </w:r>
      <w:r>
        <w:rPr>
          <w:rStyle w:val="Strong"/>
          <w:b w:val="0"/>
          <w:bCs w:val="0"/>
        </w:rPr>
        <w:t>4</w:t>
      </w:r>
      <w:r w:rsidRPr="002425DF">
        <w:rPr>
          <w:rStyle w:val="Strong"/>
          <w:b w:val="0"/>
          <w:bCs w:val="0"/>
        </w:rPr>
        <w:t xml:space="preserve">: </w:t>
      </w:r>
      <w:r w:rsidR="003C29C6" w:rsidRPr="003C29C6">
        <w:rPr>
          <w:rStyle w:val="Strong"/>
          <w:b w:val="0"/>
          <w:bCs w:val="0"/>
        </w:rPr>
        <w:t>ΕΠΕΣΤΡΕΨΕ ΕΡΓΑΣΙΕΣ ΚΟΡΥΦΑΙΟΥ ΕΠΙΠΕΔΟΥ</w:t>
      </w:r>
    </w:p>
    <w:p w14:paraId="1302F38F" w14:textId="77777777" w:rsidR="003C29C6" w:rsidRPr="003C29C6" w:rsidRDefault="003C29C6" w:rsidP="003C29C6"/>
    <w:p w14:paraId="03431118" w14:textId="77777777" w:rsidR="00230993" w:rsidRPr="00762AB0" w:rsidRDefault="00230993" w:rsidP="00230993">
      <w:pPr>
        <w:rPr>
          <w:rStyle w:val="Strong"/>
        </w:rPr>
      </w:pPr>
      <w:r w:rsidRPr="00762AB0">
        <w:rPr>
          <w:rStyle w:val="Strong"/>
        </w:rPr>
        <w:t>Test cases</w:t>
      </w:r>
    </w:p>
    <w:tbl>
      <w:tblPr>
        <w:tblStyle w:val="TableGrid"/>
        <w:tblW w:w="8708" w:type="dxa"/>
        <w:tblLook w:val="04A0" w:firstRow="1" w:lastRow="0" w:firstColumn="1" w:lastColumn="0" w:noHBand="0" w:noVBand="1"/>
      </w:tblPr>
      <w:tblGrid>
        <w:gridCol w:w="1666"/>
        <w:gridCol w:w="1460"/>
        <w:gridCol w:w="5582"/>
      </w:tblGrid>
      <w:tr w:rsidR="00230993" w:rsidRPr="00762AB0" w14:paraId="5701DAA3" w14:textId="77777777" w:rsidTr="00FB3536">
        <w:tc>
          <w:tcPr>
            <w:tcW w:w="1666" w:type="dxa"/>
          </w:tcPr>
          <w:p w14:paraId="425416A5" w14:textId="77777777" w:rsidR="00230993" w:rsidRPr="007042F0" w:rsidRDefault="00230993" w:rsidP="00253142">
            <w:pPr>
              <w:keepNext/>
              <w:rPr>
                <w:i/>
                <w:iCs/>
              </w:rPr>
            </w:pPr>
            <w:r w:rsidRPr="007042F0">
              <w:rPr>
                <w:i/>
                <w:iCs/>
              </w:rPr>
              <w:t>Description</w:t>
            </w:r>
          </w:p>
        </w:tc>
        <w:tc>
          <w:tcPr>
            <w:tcW w:w="1460" w:type="dxa"/>
          </w:tcPr>
          <w:p w14:paraId="2EF58B1D" w14:textId="77777777" w:rsidR="00230993" w:rsidRPr="007042F0" w:rsidRDefault="00230993" w:rsidP="00253142">
            <w:pPr>
              <w:keepNext/>
              <w:jc w:val="right"/>
              <w:rPr>
                <w:i/>
                <w:iCs/>
              </w:rPr>
            </w:pPr>
            <w:r w:rsidRPr="007042F0">
              <w:rPr>
                <w:i/>
                <w:iCs/>
              </w:rPr>
              <w:t>ON</w:t>
            </w:r>
          </w:p>
        </w:tc>
        <w:tc>
          <w:tcPr>
            <w:tcW w:w="5582" w:type="dxa"/>
          </w:tcPr>
          <w:p w14:paraId="1CE6A2D7" w14:textId="365E27C2" w:rsidR="00230993" w:rsidRPr="007042F0" w:rsidRDefault="003C29C6" w:rsidP="00253142">
            <w:pPr>
              <w:keepNext/>
              <w:rPr>
                <w:i/>
                <w:iCs/>
              </w:rPr>
            </w:pPr>
            <w:r>
              <w:rPr>
                <w:i/>
                <w:iCs/>
              </w:rPr>
              <w:t>A loaded file</w:t>
            </w:r>
          </w:p>
        </w:tc>
      </w:tr>
      <w:tr w:rsidR="00230993" w:rsidRPr="00762AB0" w14:paraId="1AF7B6C6" w14:textId="77777777" w:rsidTr="00FB3536">
        <w:tc>
          <w:tcPr>
            <w:tcW w:w="1666" w:type="dxa"/>
          </w:tcPr>
          <w:p w14:paraId="7D2D7275" w14:textId="77777777" w:rsidR="00230993" w:rsidRPr="007042F0" w:rsidRDefault="00230993" w:rsidP="00253142">
            <w:pPr>
              <w:keepNext/>
              <w:rPr>
                <w:i/>
                <w:iCs/>
              </w:rPr>
            </w:pPr>
          </w:p>
        </w:tc>
        <w:tc>
          <w:tcPr>
            <w:tcW w:w="1460" w:type="dxa"/>
          </w:tcPr>
          <w:p w14:paraId="538CEB23" w14:textId="77777777" w:rsidR="00230993" w:rsidRPr="007042F0" w:rsidRDefault="00230993" w:rsidP="00253142">
            <w:pPr>
              <w:keepNext/>
              <w:jc w:val="right"/>
              <w:rPr>
                <w:i/>
                <w:iCs/>
              </w:rPr>
            </w:pPr>
            <w:r w:rsidRPr="007042F0">
              <w:rPr>
                <w:i/>
                <w:iCs/>
              </w:rPr>
              <w:t>RECEIVING</w:t>
            </w:r>
          </w:p>
        </w:tc>
        <w:tc>
          <w:tcPr>
            <w:tcW w:w="5582" w:type="dxa"/>
          </w:tcPr>
          <w:p w14:paraId="602588A3" w14:textId="558328FB" w:rsidR="00230993" w:rsidRPr="007042F0" w:rsidRDefault="003C29C6" w:rsidP="00253142">
            <w:pPr>
              <w:keepNext/>
              <w:rPr>
                <w:i/>
                <w:iCs/>
              </w:rPr>
            </w:pPr>
            <w:r w:rsidRPr="007042F0">
              <w:rPr>
                <w:i/>
                <w:iCs/>
              </w:rPr>
              <w:t xml:space="preserve">Request to </w:t>
            </w:r>
            <w:r>
              <w:rPr>
                <w:i/>
                <w:iCs/>
              </w:rPr>
              <w:t xml:space="preserve">return top level tasks </w:t>
            </w:r>
          </w:p>
        </w:tc>
      </w:tr>
      <w:tr w:rsidR="00230993" w:rsidRPr="00762AB0" w14:paraId="2F6F8223" w14:textId="77777777" w:rsidTr="00FB3536">
        <w:tc>
          <w:tcPr>
            <w:tcW w:w="1666" w:type="dxa"/>
          </w:tcPr>
          <w:p w14:paraId="2C2B9070" w14:textId="77777777" w:rsidR="00230993" w:rsidRPr="007042F0" w:rsidRDefault="00230993" w:rsidP="00253142">
            <w:pPr>
              <w:keepNext/>
              <w:rPr>
                <w:i/>
                <w:iCs/>
              </w:rPr>
            </w:pPr>
          </w:p>
        </w:tc>
        <w:tc>
          <w:tcPr>
            <w:tcW w:w="1460" w:type="dxa"/>
          </w:tcPr>
          <w:p w14:paraId="1E50EF9B" w14:textId="77777777" w:rsidR="00230993" w:rsidRPr="007042F0" w:rsidRDefault="00230993" w:rsidP="00253142">
            <w:pPr>
              <w:keepNext/>
              <w:jc w:val="right"/>
              <w:rPr>
                <w:i/>
                <w:iCs/>
              </w:rPr>
            </w:pPr>
            <w:r w:rsidRPr="007042F0">
              <w:rPr>
                <w:i/>
                <w:iCs/>
              </w:rPr>
              <w:t>ENSURE</w:t>
            </w:r>
          </w:p>
        </w:tc>
        <w:tc>
          <w:tcPr>
            <w:tcW w:w="5582" w:type="dxa"/>
          </w:tcPr>
          <w:p w14:paraId="2204DBC3" w14:textId="77777777" w:rsidR="00230993" w:rsidRPr="007042F0" w:rsidRDefault="00230993" w:rsidP="00253142">
            <w:pPr>
              <w:keepNext/>
              <w:rPr>
                <w:i/>
                <w:iCs/>
              </w:rPr>
            </w:pPr>
            <w:r w:rsidRPr="007042F0">
              <w:rPr>
                <w:i/>
                <w:iCs/>
              </w:rPr>
              <w:t>That the System</w:t>
            </w:r>
          </w:p>
        </w:tc>
      </w:tr>
      <w:tr w:rsidR="003C29C6" w:rsidRPr="00762AB0" w14:paraId="3AC22168" w14:textId="77777777" w:rsidTr="00FB3536">
        <w:tc>
          <w:tcPr>
            <w:tcW w:w="1666" w:type="dxa"/>
          </w:tcPr>
          <w:p w14:paraId="63E03854" w14:textId="77777777" w:rsidR="003C29C6" w:rsidRPr="007042F0" w:rsidRDefault="003C29C6" w:rsidP="003C29C6">
            <w:pPr>
              <w:keepNext/>
              <w:rPr>
                <w:i/>
                <w:iCs/>
              </w:rPr>
            </w:pPr>
          </w:p>
        </w:tc>
        <w:tc>
          <w:tcPr>
            <w:tcW w:w="1460" w:type="dxa"/>
          </w:tcPr>
          <w:p w14:paraId="2BDDD086" w14:textId="77777777" w:rsidR="003C29C6" w:rsidRPr="007042F0" w:rsidRDefault="003C29C6" w:rsidP="003C29C6">
            <w:pPr>
              <w:keepNext/>
              <w:jc w:val="right"/>
              <w:rPr>
                <w:i/>
                <w:iCs/>
              </w:rPr>
            </w:pPr>
            <w:r w:rsidRPr="007042F0">
              <w:rPr>
                <w:i/>
                <w:iCs/>
              </w:rPr>
              <w:t>OUTPUTS</w:t>
            </w:r>
          </w:p>
        </w:tc>
        <w:tc>
          <w:tcPr>
            <w:tcW w:w="5582" w:type="dxa"/>
          </w:tcPr>
          <w:p w14:paraId="77956EA1" w14:textId="0EB110A4" w:rsidR="003C29C6" w:rsidRPr="007042F0" w:rsidRDefault="003C29C6" w:rsidP="003C29C6">
            <w:pPr>
              <w:keepNext/>
              <w:rPr>
                <w:i/>
                <w:iCs/>
              </w:rPr>
            </w:pPr>
            <w:r w:rsidRPr="007042F0">
              <w:rPr>
                <w:i/>
                <w:iCs/>
              </w:rPr>
              <w:t xml:space="preserve">a set </w:t>
            </w:r>
            <w:r>
              <w:rPr>
                <w:i/>
                <w:iCs/>
              </w:rPr>
              <w:t>of top level tasks</w:t>
            </w:r>
          </w:p>
        </w:tc>
      </w:tr>
      <w:tr w:rsidR="00230993" w:rsidRPr="00762AB0" w14:paraId="30FAFA60" w14:textId="77777777" w:rsidTr="00FB3536">
        <w:tc>
          <w:tcPr>
            <w:tcW w:w="1666" w:type="dxa"/>
          </w:tcPr>
          <w:p w14:paraId="448863A1" w14:textId="77777777" w:rsidR="00230993" w:rsidRPr="007042F0" w:rsidRDefault="00230993" w:rsidP="00253142">
            <w:pPr>
              <w:keepNext/>
              <w:rPr>
                <w:i/>
                <w:iCs/>
              </w:rPr>
            </w:pPr>
          </w:p>
        </w:tc>
        <w:tc>
          <w:tcPr>
            <w:tcW w:w="1460" w:type="dxa"/>
          </w:tcPr>
          <w:p w14:paraId="3F62F0F4" w14:textId="77777777" w:rsidR="00230993" w:rsidRPr="007042F0" w:rsidRDefault="00230993" w:rsidP="00253142">
            <w:pPr>
              <w:keepNext/>
              <w:jc w:val="right"/>
              <w:rPr>
                <w:i/>
                <w:iCs/>
              </w:rPr>
            </w:pPr>
            <w:r w:rsidRPr="007042F0">
              <w:rPr>
                <w:i/>
                <w:iCs/>
              </w:rPr>
              <w:t>SUCH THAT</w:t>
            </w:r>
          </w:p>
        </w:tc>
        <w:tc>
          <w:tcPr>
            <w:tcW w:w="5582" w:type="dxa"/>
          </w:tcPr>
          <w:p w14:paraId="51C295D5" w14:textId="77777777" w:rsidR="00230993" w:rsidRPr="007042F0" w:rsidRDefault="00230993" w:rsidP="00253142">
            <w:pPr>
              <w:keepNext/>
              <w:rPr>
                <w:i/>
                <w:iCs/>
              </w:rPr>
            </w:pPr>
            <w:r w:rsidRPr="007042F0">
              <w:rPr>
                <w:i/>
                <w:iCs/>
              </w:rPr>
              <w:t>state is intact</w:t>
            </w:r>
          </w:p>
        </w:tc>
      </w:tr>
    </w:tbl>
    <w:p w14:paraId="61868DF7" w14:textId="14D6A446" w:rsidR="007042F0" w:rsidRDefault="007042F0"/>
    <w:tbl>
      <w:tblPr>
        <w:tblStyle w:val="TableGrid"/>
        <w:tblW w:w="8708" w:type="dxa"/>
        <w:tblLook w:val="04A0" w:firstRow="1" w:lastRow="0" w:firstColumn="1" w:lastColumn="0" w:noHBand="0" w:noVBand="1"/>
      </w:tblPr>
      <w:tblGrid>
        <w:gridCol w:w="1666"/>
        <w:gridCol w:w="1460"/>
        <w:gridCol w:w="5582"/>
      </w:tblGrid>
      <w:tr w:rsidR="007042F0" w:rsidRPr="00762AB0" w14:paraId="3963EDF7" w14:textId="77777777" w:rsidTr="007042F0">
        <w:tc>
          <w:tcPr>
            <w:tcW w:w="1666" w:type="dxa"/>
          </w:tcPr>
          <w:p w14:paraId="12AA51B7" w14:textId="77777777" w:rsidR="007042F0" w:rsidRPr="00762AB0" w:rsidRDefault="007042F0" w:rsidP="00FB3536">
            <w:pPr>
              <w:keepNext/>
            </w:pPr>
            <w:r>
              <w:t>ID</w:t>
            </w:r>
          </w:p>
        </w:tc>
        <w:tc>
          <w:tcPr>
            <w:tcW w:w="1460" w:type="dxa"/>
          </w:tcPr>
          <w:p w14:paraId="2B0D9D98" w14:textId="77777777" w:rsidR="007042F0" w:rsidRPr="00762AB0" w:rsidRDefault="007042F0" w:rsidP="00FB3536">
            <w:pPr>
              <w:keepNext/>
            </w:pPr>
            <w:r w:rsidRPr="00762AB0">
              <w:t>T</w:t>
            </w:r>
            <w:r>
              <w:t>4</w:t>
            </w:r>
            <w:r w:rsidRPr="00762AB0">
              <w:t>_V0</w:t>
            </w:r>
          </w:p>
        </w:tc>
        <w:tc>
          <w:tcPr>
            <w:tcW w:w="5582" w:type="dxa"/>
          </w:tcPr>
          <w:p w14:paraId="446387F7" w14:textId="77777777" w:rsidR="007042F0" w:rsidRPr="00762AB0" w:rsidRDefault="007042F0" w:rsidP="00FB3536">
            <w:pPr>
              <w:keepNext/>
            </w:pPr>
            <w:r w:rsidRPr="00762AB0">
              <w:t>HappyDayScenario</w:t>
            </w:r>
            <w:r>
              <w:t xml:space="preserve"> for MainEngine.reportPhases()</w:t>
            </w:r>
          </w:p>
        </w:tc>
      </w:tr>
      <w:tr w:rsidR="00230993" w:rsidRPr="00762AB0" w14:paraId="29CD18AE" w14:textId="77777777" w:rsidTr="00FB3536">
        <w:tc>
          <w:tcPr>
            <w:tcW w:w="1666" w:type="dxa"/>
          </w:tcPr>
          <w:p w14:paraId="2764013B" w14:textId="77777777" w:rsidR="00230993" w:rsidRDefault="00230993" w:rsidP="00253142">
            <w:pPr>
              <w:keepNext/>
            </w:pPr>
            <w:r>
              <w:t>Pre-cond.</w:t>
            </w:r>
          </w:p>
        </w:tc>
        <w:tc>
          <w:tcPr>
            <w:tcW w:w="1460" w:type="dxa"/>
          </w:tcPr>
          <w:p w14:paraId="428FEB6E" w14:textId="77777777" w:rsidR="00230993" w:rsidRDefault="00230993" w:rsidP="00253142">
            <w:pPr>
              <w:keepNext/>
              <w:jc w:val="right"/>
            </w:pPr>
          </w:p>
        </w:tc>
        <w:tc>
          <w:tcPr>
            <w:tcW w:w="5582" w:type="dxa"/>
          </w:tcPr>
          <w:p w14:paraId="2647C13D" w14:textId="77777777" w:rsidR="00230993" w:rsidRDefault="00230993" w:rsidP="00253142">
            <w:pPr>
              <w:keepNext/>
            </w:pPr>
            <w:r>
              <w:t>Load input_test.txt, a small file with less than 10 entries, all valid, for o(5) phases, produce timeline and analyze it to phases</w:t>
            </w:r>
          </w:p>
        </w:tc>
      </w:tr>
      <w:tr w:rsidR="00230993" w:rsidRPr="00762AB0" w14:paraId="592A4542" w14:textId="77777777" w:rsidTr="00FB3536">
        <w:tc>
          <w:tcPr>
            <w:tcW w:w="1666" w:type="dxa"/>
          </w:tcPr>
          <w:p w14:paraId="3C3884AE" w14:textId="77777777" w:rsidR="00230993" w:rsidRDefault="00230993" w:rsidP="00253142">
            <w:pPr>
              <w:keepNext/>
            </w:pPr>
            <w:r>
              <w:t>Input</w:t>
            </w:r>
          </w:p>
        </w:tc>
        <w:tc>
          <w:tcPr>
            <w:tcW w:w="1460" w:type="dxa"/>
          </w:tcPr>
          <w:p w14:paraId="5F46ED43" w14:textId="77777777" w:rsidR="00230993" w:rsidRDefault="00230993" w:rsidP="00253142">
            <w:pPr>
              <w:keepNext/>
              <w:jc w:val="right"/>
            </w:pPr>
          </w:p>
        </w:tc>
        <w:tc>
          <w:tcPr>
            <w:tcW w:w="5582" w:type="dxa"/>
          </w:tcPr>
          <w:p w14:paraId="3F090C51" w14:textId="77777777" w:rsidR="00230993" w:rsidRDefault="00230993" w:rsidP="00253142">
            <w:pPr>
              <w:keepNext/>
            </w:pPr>
            <w:r>
              <w:t>the abovementioned timeline and its phases</w:t>
            </w:r>
          </w:p>
        </w:tc>
      </w:tr>
      <w:tr w:rsidR="00230993" w:rsidRPr="00762AB0" w14:paraId="3690EBB1" w14:textId="77777777" w:rsidTr="00FB3536">
        <w:tc>
          <w:tcPr>
            <w:tcW w:w="1666" w:type="dxa"/>
          </w:tcPr>
          <w:p w14:paraId="45AFD9E8" w14:textId="77777777" w:rsidR="00230993" w:rsidRDefault="00230993" w:rsidP="00253142">
            <w:pPr>
              <w:keepNext/>
            </w:pPr>
            <w:r>
              <w:t>Output</w:t>
            </w:r>
          </w:p>
        </w:tc>
        <w:tc>
          <w:tcPr>
            <w:tcW w:w="1460" w:type="dxa"/>
          </w:tcPr>
          <w:p w14:paraId="06476676" w14:textId="77777777" w:rsidR="00230993" w:rsidRDefault="00230993" w:rsidP="00253142">
            <w:pPr>
              <w:keepNext/>
              <w:jc w:val="right"/>
            </w:pPr>
          </w:p>
        </w:tc>
        <w:tc>
          <w:tcPr>
            <w:tcW w:w="5582" w:type="dxa"/>
          </w:tcPr>
          <w:p w14:paraId="7C3273C9" w14:textId="77777777" w:rsidR="00230993" w:rsidRDefault="00230993" w:rsidP="00253142">
            <w:pPr>
              <w:keepNext/>
            </w:pPr>
            <w:r>
              <w:t>A correct visualization (approximation: the size of the descriptions produced is the same with the number of phases)</w:t>
            </w:r>
          </w:p>
        </w:tc>
      </w:tr>
      <w:tr w:rsidR="00230993" w:rsidRPr="00762AB0" w14:paraId="18C45BFD" w14:textId="77777777" w:rsidTr="00FB3536">
        <w:tc>
          <w:tcPr>
            <w:tcW w:w="1666" w:type="dxa"/>
          </w:tcPr>
          <w:p w14:paraId="70AEC0EF" w14:textId="77777777" w:rsidR="00230993" w:rsidRDefault="00230993" w:rsidP="00253142">
            <w:pPr>
              <w:keepNext/>
            </w:pPr>
            <w:r>
              <w:t>Post-cond.</w:t>
            </w:r>
          </w:p>
        </w:tc>
        <w:tc>
          <w:tcPr>
            <w:tcW w:w="1460" w:type="dxa"/>
          </w:tcPr>
          <w:p w14:paraId="7B2C96A5" w14:textId="77777777" w:rsidR="00230993" w:rsidRDefault="00230993" w:rsidP="00253142">
            <w:pPr>
              <w:keepNext/>
              <w:jc w:val="right"/>
            </w:pPr>
          </w:p>
        </w:tc>
        <w:tc>
          <w:tcPr>
            <w:tcW w:w="5582" w:type="dxa"/>
          </w:tcPr>
          <w:p w14:paraId="789C21A9" w14:textId="77777777" w:rsidR="00230993" w:rsidRDefault="00230993" w:rsidP="00253142">
            <w:pPr>
              <w:keepNext/>
            </w:pPr>
            <w:r>
              <w:t>No state properties tested</w:t>
            </w:r>
          </w:p>
        </w:tc>
      </w:tr>
      <w:tr w:rsidR="00230993" w:rsidRPr="00762AB0" w14:paraId="7F73DAE5" w14:textId="77777777" w:rsidTr="00FB3536">
        <w:tc>
          <w:tcPr>
            <w:tcW w:w="1666" w:type="dxa"/>
          </w:tcPr>
          <w:p w14:paraId="4009BBAC" w14:textId="77777777" w:rsidR="00230993" w:rsidRDefault="00230993" w:rsidP="00FB3536">
            <w:r>
              <w:t>Method To test</w:t>
            </w:r>
          </w:p>
        </w:tc>
        <w:tc>
          <w:tcPr>
            <w:tcW w:w="1460" w:type="dxa"/>
          </w:tcPr>
          <w:p w14:paraId="50718941" w14:textId="77777777" w:rsidR="00230993" w:rsidRDefault="00230993" w:rsidP="00FB3536">
            <w:pPr>
              <w:jc w:val="right"/>
            </w:pPr>
          </w:p>
        </w:tc>
        <w:tc>
          <w:tcPr>
            <w:tcW w:w="5582" w:type="dxa"/>
          </w:tcPr>
          <w:p w14:paraId="2EAB5F4D" w14:textId="77777777" w:rsidR="00230993" w:rsidRPr="00050CA3" w:rsidRDefault="00230993" w:rsidP="00FB3536">
            <w:pPr>
              <w:rPr>
                <w:rFonts w:ascii="Consolas" w:hAnsi="Consolas"/>
                <w:b/>
                <w:bCs/>
              </w:rPr>
            </w:pPr>
            <w:r>
              <w:rPr>
                <w:rFonts w:ascii="Consolas" w:hAnsi="Consolas"/>
                <w:sz w:val="20"/>
                <w:szCs w:val="20"/>
              </w:rPr>
              <w:t>MainEngine</w:t>
            </w:r>
            <w:r w:rsidRPr="00050CA3">
              <w:rPr>
                <w:rFonts w:ascii="Consolas" w:hAnsi="Consolas"/>
                <w:sz w:val="20"/>
                <w:szCs w:val="20"/>
              </w:rPr>
              <w:t>.</w:t>
            </w:r>
            <w:r>
              <w:rPr>
                <w:rFonts w:ascii="Consolas" w:hAnsi="Consolas"/>
                <w:sz w:val="20"/>
                <w:szCs w:val="20"/>
              </w:rPr>
              <w:t xml:space="preserve"> reportPhases</w:t>
            </w:r>
            <w:r w:rsidRPr="00050CA3">
              <w:rPr>
                <w:rFonts w:ascii="Consolas" w:hAnsi="Consolas"/>
                <w:sz w:val="20"/>
                <w:szCs w:val="20"/>
              </w:rPr>
              <w:t>()</w:t>
            </w:r>
          </w:p>
        </w:tc>
      </w:tr>
    </w:tbl>
    <w:p w14:paraId="3321BF61" w14:textId="77777777" w:rsidR="00EC18FF" w:rsidRPr="00EC18FF" w:rsidRDefault="00EC18FF" w:rsidP="00EC18FF"/>
    <w:p w14:paraId="4FA3D7E0" w14:textId="38691A46" w:rsidR="00EC18FF" w:rsidRDefault="00EC18FF" w:rsidP="00EC18FF">
      <w:pPr>
        <w:rPr>
          <w:rStyle w:val="Strong"/>
        </w:rPr>
      </w:pPr>
      <w:r w:rsidRPr="007E77FF">
        <w:rPr>
          <w:rStyle w:val="Strong"/>
        </w:rPr>
        <w:t>Involved methods</w:t>
      </w:r>
    </w:p>
    <w:p w14:paraId="5B9D7C52" w14:textId="77777777" w:rsidR="00EC18FF" w:rsidRDefault="00EC18FF" w:rsidP="00EC18FF">
      <w:pPr>
        <w:ind w:firstLine="720"/>
        <w:rPr>
          <w:rFonts w:ascii="Consolas" w:hAnsi="Consolas"/>
          <w:sz w:val="20"/>
          <w:szCs w:val="20"/>
        </w:rPr>
      </w:pPr>
      <w:r w:rsidRPr="00050CA3">
        <w:rPr>
          <w:rFonts w:ascii="Consolas" w:hAnsi="Consolas"/>
          <w:sz w:val="20"/>
          <w:szCs w:val="20"/>
        </w:rPr>
        <w:t>MainEngine.</w:t>
      </w:r>
      <w:r>
        <w:rPr>
          <w:rFonts w:ascii="Consolas" w:hAnsi="Consolas"/>
          <w:sz w:val="20"/>
          <w:szCs w:val="20"/>
        </w:rPr>
        <w:t>reportPhases</w:t>
      </w:r>
      <w:r w:rsidRPr="00050CA3">
        <w:rPr>
          <w:rFonts w:ascii="Consolas" w:hAnsi="Consolas"/>
          <w:sz w:val="20"/>
          <w:szCs w:val="20"/>
        </w:rPr>
        <w:t>()</w:t>
      </w:r>
    </w:p>
    <w:p w14:paraId="43B74EB9" w14:textId="77777777" w:rsidR="00EC18FF" w:rsidRDefault="00EC18FF" w:rsidP="00EC18FF">
      <w:pPr>
        <w:ind w:firstLine="720"/>
        <w:rPr>
          <w:rFonts w:ascii="Consolas" w:hAnsi="Consolas" w:cs="Consolas"/>
          <w:color w:val="000000"/>
          <w:sz w:val="20"/>
          <w:szCs w:val="20"/>
          <w:shd w:val="clear" w:color="auto" w:fill="E8F2FE"/>
          <w:lang w:bidi="ar-SA"/>
        </w:rPr>
      </w:pPr>
      <w:r>
        <w:rPr>
          <w:rFonts w:ascii="Consolas" w:hAnsi="Consolas"/>
          <w:sz w:val="20"/>
          <w:szCs w:val="20"/>
        </w:rPr>
        <w:t>NaiveAnalyser.</w:t>
      </w:r>
      <w:r>
        <w:rPr>
          <w:rFonts w:ascii="Consolas" w:hAnsi="Consolas" w:cs="Consolas"/>
          <w:color w:val="000000"/>
          <w:sz w:val="20"/>
          <w:szCs w:val="20"/>
          <w:shd w:val="clear" w:color="auto" w:fill="E8F2FE"/>
          <w:lang w:bidi="ar-SA"/>
        </w:rPr>
        <w:t>reportToConsole()</w:t>
      </w:r>
    </w:p>
    <w:p w14:paraId="6A53EF7D" w14:textId="7432C4FF" w:rsidR="00EC18FF" w:rsidRDefault="00EC18FF" w:rsidP="00EC18FF">
      <w:pPr>
        <w:ind w:firstLine="720"/>
        <w:rPr>
          <w:rFonts w:ascii="Consolas" w:hAnsi="Consolas" w:cs="Consolas"/>
          <w:color w:val="000000"/>
          <w:sz w:val="20"/>
          <w:szCs w:val="20"/>
          <w:shd w:val="clear" w:color="auto" w:fill="E8F2FE"/>
          <w:lang w:bidi="ar-SA"/>
        </w:rPr>
      </w:pPr>
      <w:r>
        <w:rPr>
          <w:rFonts w:ascii="Consolas" w:hAnsi="Consolas" w:cs="Consolas"/>
          <w:color w:val="000000"/>
          <w:sz w:val="20"/>
          <w:szCs w:val="20"/>
          <w:shd w:val="clear" w:color="auto" w:fill="E8F2FE"/>
          <w:lang w:bidi="ar-SA"/>
        </w:rPr>
        <w:t>Phase.consoleVerticalReport()</w:t>
      </w:r>
    </w:p>
    <w:p w14:paraId="5ABC63F2" w14:textId="085317C1" w:rsidR="003C29C6" w:rsidRDefault="003C29C6" w:rsidP="00EC18FF">
      <w:pPr>
        <w:ind w:firstLine="720"/>
        <w:rPr>
          <w:rFonts w:ascii="Consolas" w:hAnsi="Consolas" w:cs="Consolas"/>
          <w:color w:val="000000"/>
          <w:sz w:val="20"/>
          <w:szCs w:val="20"/>
          <w:shd w:val="clear" w:color="auto" w:fill="E8F2FE"/>
          <w:lang w:bidi="ar-SA"/>
        </w:rPr>
      </w:pPr>
    </w:p>
    <w:p w14:paraId="56923561" w14:textId="63028B6F" w:rsidR="003C29C6" w:rsidRPr="003C29C6" w:rsidRDefault="003C29C6" w:rsidP="003C29C6">
      <w:pPr>
        <w:pStyle w:val="Heading3"/>
        <w:rPr>
          <w:color w:val="943634" w:themeColor="accent2" w:themeShade="BF"/>
          <w:spacing w:val="5"/>
        </w:rPr>
      </w:pPr>
      <w:r w:rsidRPr="002425DF">
        <w:rPr>
          <w:rStyle w:val="Strong"/>
          <w:b w:val="0"/>
          <w:bCs w:val="0"/>
        </w:rPr>
        <w:lastRenderedPageBreak/>
        <w:t>Use case UC</w:t>
      </w:r>
      <w:r>
        <w:rPr>
          <w:rStyle w:val="Strong"/>
          <w:b w:val="0"/>
          <w:bCs w:val="0"/>
        </w:rPr>
        <w:t>5</w:t>
      </w:r>
      <w:r w:rsidRPr="002425DF">
        <w:rPr>
          <w:rStyle w:val="Strong"/>
          <w:b w:val="0"/>
          <w:bCs w:val="0"/>
        </w:rPr>
        <w:t xml:space="preserve">: </w:t>
      </w:r>
      <w:r w:rsidRPr="003C29C6">
        <w:rPr>
          <w:rStyle w:val="Strong"/>
          <w:b w:val="0"/>
          <w:bCs w:val="0"/>
        </w:rPr>
        <w:t>ΔΗΜΙΟΥΡΓΗΣΕ ΑΝΑΦΟΡΑ</w:t>
      </w:r>
    </w:p>
    <w:p w14:paraId="4216B0E4" w14:textId="77777777" w:rsidR="003C29C6" w:rsidRPr="00762AB0" w:rsidRDefault="003C29C6" w:rsidP="003C29C6">
      <w:pPr>
        <w:rPr>
          <w:rStyle w:val="Strong"/>
        </w:rPr>
      </w:pPr>
      <w:r w:rsidRPr="00762AB0">
        <w:rPr>
          <w:rStyle w:val="Strong"/>
        </w:rPr>
        <w:t>Test cases</w:t>
      </w:r>
    </w:p>
    <w:tbl>
      <w:tblPr>
        <w:tblStyle w:val="TableGrid"/>
        <w:tblW w:w="8708" w:type="dxa"/>
        <w:tblLook w:val="04A0" w:firstRow="1" w:lastRow="0" w:firstColumn="1" w:lastColumn="0" w:noHBand="0" w:noVBand="1"/>
      </w:tblPr>
      <w:tblGrid>
        <w:gridCol w:w="1666"/>
        <w:gridCol w:w="1460"/>
        <w:gridCol w:w="5582"/>
      </w:tblGrid>
      <w:tr w:rsidR="003C29C6" w:rsidRPr="00762AB0" w14:paraId="0AC42B21" w14:textId="77777777" w:rsidTr="00027D44">
        <w:tc>
          <w:tcPr>
            <w:tcW w:w="1666" w:type="dxa"/>
          </w:tcPr>
          <w:p w14:paraId="7B8CEED2" w14:textId="77777777" w:rsidR="003C29C6" w:rsidRPr="007042F0" w:rsidRDefault="003C29C6" w:rsidP="00027D44">
            <w:pPr>
              <w:keepNext/>
              <w:rPr>
                <w:i/>
                <w:iCs/>
              </w:rPr>
            </w:pPr>
            <w:r w:rsidRPr="007042F0">
              <w:rPr>
                <w:i/>
                <w:iCs/>
              </w:rPr>
              <w:t>Description</w:t>
            </w:r>
          </w:p>
        </w:tc>
        <w:tc>
          <w:tcPr>
            <w:tcW w:w="1460" w:type="dxa"/>
          </w:tcPr>
          <w:p w14:paraId="68B2DFE1" w14:textId="77777777" w:rsidR="003C29C6" w:rsidRPr="007042F0" w:rsidRDefault="003C29C6" w:rsidP="00027D44">
            <w:pPr>
              <w:keepNext/>
              <w:jc w:val="right"/>
              <w:rPr>
                <w:i/>
                <w:iCs/>
              </w:rPr>
            </w:pPr>
            <w:r w:rsidRPr="007042F0">
              <w:rPr>
                <w:i/>
                <w:iCs/>
              </w:rPr>
              <w:t>ON</w:t>
            </w:r>
          </w:p>
        </w:tc>
        <w:tc>
          <w:tcPr>
            <w:tcW w:w="5582" w:type="dxa"/>
          </w:tcPr>
          <w:p w14:paraId="3143A2AA" w14:textId="77777777" w:rsidR="003C29C6" w:rsidRPr="007042F0" w:rsidRDefault="003C29C6" w:rsidP="00027D44">
            <w:pPr>
              <w:keepNext/>
              <w:rPr>
                <w:i/>
                <w:iCs/>
              </w:rPr>
            </w:pPr>
            <w:r>
              <w:rPr>
                <w:i/>
                <w:iCs/>
              </w:rPr>
              <w:t>A loaded file</w:t>
            </w:r>
          </w:p>
        </w:tc>
      </w:tr>
      <w:tr w:rsidR="003C29C6" w:rsidRPr="00762AB0" w14:paraId="55BA546E" w14:textId="77777777" w:rsidTr="00027D44">
        <w:tc>
          <w:tcPr>
            <w:tcW w:w="1666" w:type="dxa"/>
          </w:tcPr>
          <w:p w14:paraId="22B73C86" w14:textId="77777777" w:rsidR="003C29C6" w:rsidRPr="007042F0" w:rsidRDefault="003C29C6" w:rsidP="00027D44">
            <w:pPr>
              <w:keepNext/>
              <w:rPr>
                <w:i/>
                <w:iCs/>
              </w:rPr>
            </w:pPr>
          </w:p>
        </w:tc>
        <w:tc>
          <w:tcPr>
            <w:tcW w:w="1460" w:type="dxa"/>
          </w:tcPr>
          <w:p w14:paraId="6A99A89C" w14:textId="77777777" w:rsidR="003C29C6" w:rsidRPr="007042F0" w:rsidRDefault="003C29C6" w:rsidP="00027D44">
            <w:pPr>
              <w:keepNext/>
              <w:jc w:val="right"/>
              <w:rPr>
                <w:i/>
                <w:iCs/>
              </w:rPr>
            </w:pPr>
            <w:r w:rsidRPr="007042F0">
              <w:rPr>
                <w:i/>
                <w:iCs/>
              </w:rPr>
              <w:t>RECEIVING</w:t>
            </w:r>
          </w:p>
        </w:tc>
        <w:tc>
          <w:tcPr>
            <w:tcW w:w="5582" w:type="dxa"/>
          </w:tcPr>
          <w:p w14:paraId="23E650E6" w14:textId="46315F97" w:rsidR="003C29C6" w:rsidRPr="007042F0" w:rsidRDefault="003C29C6" w:rsidP="00027D44">
            <w:pPr>
              <w:keepNext/>
              <w:rPr>
                <w:i/>
                <w:iCs/>
              </w:rPr>
            </w:pPr>
            <w:r w:rsidRPr="007042F0">
              <w:rPr>
                <w:i/>
                <w:iCs/>
              </w:rPr>
              <w:t xml:space="preserve">Request to </w:t>
            </w:r>
            <w:r>
              <w:rPr>
                <w:i/>
                <w:iCs/>
              </w:rPr>
              <w:t xml:space="preserve">extract  a report  </w:t>
            </w:r>
          </w:p>
        </w:tc>
      </w:tr>
      <w:tr w:rsidR="003C29C6" w:rsidRPr="00762AB0" w14:paraId="771BEA51" w14:textId="77777777" w:rsidTr="00027D44">
        <w:tc>
          <w:tcPr>
            <w:tcW w:w="1666" w:type="dxa"/>
          </w:tcPr>
          <w:p w14:paraId="6845E7BC" w14:textId="77777777" w:rsidR="003C29C6" w:rsidRPr="007042F0" w:rsidRDefault="003C29C6" w:rsidP="00027D44">
            <w:pPr>
              <w:keepNext/>
              <w:rPr>
                <w:i/>
                <w:iCs/>
              </w:rPr>
            </w:pPr>
          </w:p>
        </w:tc>
        <w:tc>
          <w:tcPr>
            <w:tcW w:w="1460" w:type="dxa"/>
          </w:tcPr>
          <w:p w14:paraId="5CD80717" w14:textId="77777777" w:rsidR="003C29C6" w:rsidRPr="007042F0" w:rsidRDefault="003C29C6" w:rsidP="00027D44">
            <w:pPr>
              <w:keepNext/>
              <w:jc w:val="right"/>
              <w:rPr>
                <w:i/>
                <w:iCs/>
              </w:rPr>
            </w:pPr>
            <w:r w:rsidRPr="007042F0">
              <w:rPr>
                <w:i/>
                <w:iCs/>
              </w:rPr>
              <w:t>ENSURE</w:t>
            </w:r>
          </w:p>
        </w:tc>
        <w:tc>
          <w:tcPr>
            <w:tcW w:w="5582" w:type="dxa"/>
          </w:tcPr>
          <w:p w14:paraId="6694D77E" w14:textId="77777777" w:rsidR="003C29C6" w:rsidRPr="007042F0" w:rsidRDefault="003C29C6" w:rsidP="00027D44">
            <w:pPr>
              <w:keepNext/>
              <w:rPr>
                <w:i/>
                <w:iCs/>
              </w:rPr>
            </w:pPr>
            <w:r w:rsidRPr="007042F0">
              <w:rPr>
                <w:i/>
                <w:iCs/>
              </w:rPr>
              <w:t>That the System</w:t>
            </w:r>
          </w:p>
        </w:tc>
      </w:tr>
      <w:tr w:rsidR="003C29C6" w:rsidRPr="00762AB0" w14:paraId="290B5BD0" w14:textId="77777777" w:rsidTr="00027D44">
        <w:tc>
          <w:tcPr>
            <w:tcW w:w="1666" w:type="dxa"/>
          </w:tcPr>
          <w:p w14:paraId="04F914B3" w14:textId="77777777" w:rsidR="003C29C6" w:rsidRPr="007042F0" w:rsidRDefault="003C29C6" w:rsidP="00027D44">
            <w:pPr>
              <w:keepNext/>
              <w:rPr>
                <w:i/>
                <w:iCs/>
              </w:rPr>
            </w:pPr>
          </w:p>
        </w:tc>
        <w:tc>
          <w:tcPr>
            <w:tcW w:w="1460" w:type="dxa"/>
          </w:tcPr>
          <w:p w14:paraId="629BC076" w14:textId="77777777" w:rsidR="003C29C6" w:rsidRPr="007042F0" w:rsidRDefault="003C29C6" w:rsidP="00027D44">
            <w:pPr>
              <w:keepNext/>
              <w:jc w:val="right"/>
              <w:rPr>
                <w:i/>
                <w:iCs/>
              </w:rPr>
            </w:pPr>
            <w:r w:rsidRPr="007042F0">
              <w:rPr>
                <w:i/>
                <w:iCs/>
              </w:rPr>
              <w:t>OUTPUTS</w:t>
            </w:r>
          </w:p>
        </w:tc>
        <w:tc>
          <w:tcPr>
            <w:tcW w:w="5582" w:type="dxa"/>
          </w:tcPr>
          <w:p w14:paraId="0C3359DE" w14:textId="70CF1662" w:rsidR="003C29C6" w:rsidRPr="007042F0" w:rsidRDefault="003C29C6" w:rsidP="00027D44">
            <w:pPr>
              <w:keepNext/>
              <w:rPr>
                <w:i/>
                <w:iCs/>
              </w:rPr>
            </w:pPr>
            <w:r>
              <w:rPr>
                <w:i/>
                <w:iCs/>
              </w:rPr>
              <w:t>A report in selected format</w:t>
            </w:r>
          </w:p>
        </w:tc>
      </w:tr>
      <w:tr w:rsidR="003C29C6" w:rsidRPr="00762AB0" w14:paraId="75BB0A25" w14:textId="77777777" w:rsidTr="00027D44">
        <w:tc>
          <w:tcPr>
            <w:tcW w:w="1666" w:type="dxa"/>
          </w:tcPr>
          <w:p w14:paraId="33CDFCF3" w14:textId="77777777" w:rsidR="003C29C6" w:rsidRPr="007042F0" w:rsidRDefault="003C29C6" w:rsidP="00027D44">
            <w:pPr>
              <w:keepNext/>
              <w:rPr>
                <w:i/>
                <w:iCs/>
              </w:rPr>
            </w:pPr>
          </w:p>
        </w:tc>
        <w:tc>
          <w:tcPr>
            <w:tcW w:w="1460" w:type="dxa"/>
          </w:tcPr>
          <w:p w14:paraId="006DCD93" w14:textId="77777777" w:rsidR="003C29C6" w:rsidRPr="007042F0" w:rsidRDefault="003C29C6" w:rsidP="00027D44">
            <w:pPr>
              <w:keepNext/>
              <w:jc w:val="right"/>
              <w:rPr>
                <w:i/>
                <w:iCs/>
              </w:rPr>
            </w:pPr>
            <w:r w:rsidRPr="007042F0">
              <w:rPr>
                <w:i/>
                <w:iCs/>
              </w:rPr>
              <w:t>SUCH THAT</w:t>
            </w:r>
          </w:p>
        </w:tc>
        <w:tc>
          <w:tcPr>
            <w:tcW w:w="5582" w:type="dxa"/>
          </w:tcPr>
          <w:p w14:paraId="0F7424F8" w14:textId="77777777" w:rsidR="003C29C6" w:rsidRPr="007042F0" w:rsidRDefault="003C29C6" w:rsidP="00027D44">
            <w:pPr>
              <w:keepNext/>
              <w:rPr>
                <w:i/>
                <w:iCs/>
              </w:rPr>
            </w:pPr>
            <w:r w:rsidRPr="007042F0">
              <w:rPr>
                <w:i/>
                <w:iCs/>
              </w:rPr>
              <w:t>state is intact</w:t>
            </w:r>
          </w:p>
        </w:tc>
      </w:tr>
    </w:tbl>
    <w:p w14:paraId="1D901503" w14:textId="77777777" w:rsidR="007620E0" w:rsidRDefault="007620E0" w:rsidP="00230993"/>
    <w:p w14:paraId="1F626E9C" w14:textId="77777777" w:rsidR="000D32A6" w:rsidRPr="00882EE2" w:rsidRDefault="000D32A6" w:rsidP="000D32A6">
      <w:pPr>
        <w:pStyle w:val="Heading2"/>
      </w:pPr>
      <w:r>
        <w:t>Traceability Matrix</w:t>
      </w:r>
    </w:p>
    <w:p w14:paraId="1E3A0CFF" w14:textId="77777777" w:rsidR="000D32A6" w:rsidRPr="00751986" w:rsidRDefault="000D32A6" w:rsidP="000D32A6">
      <w:pPr>
        <w:rPr>
          <w:lang w:val="el-GR"/>
        </w:rPr>
      </w:pPr>
      <w:r>
        <w:rPr>
          <w:lang w:val="el-GR"/>
        </w:rPr>
        <w:t xml:space="preserve">Η αντιστοίχιση </w:t>
      </w:r>
      <w:r>
        <w:t>use</w:t>
      </w:r>
      <w:r w:rsidRPr="00751986">
        <w:rPr>
          <w:lang w:val="el-GR"/>
        </w:rPr>
        <w:t xml:space="preserve"> </w:t>
      </w:r>
      <w:r>
        <w:t>cases</w:t>
      </w:r>
      <w:r w:rsidRPr="00751986">
        <w:rPr>
          <w:lang w:val="el-GR"/>
        </w:rPr>
        <w:t xml:space="preserve"> </w:t>
      </w:r>
      <w:r>
        <w:rPr>
          <w:lang w:val="el-GR"/>
        </w:rPr>
        <w:t xml:space="preserve">σε </w:t>
      </w:r>
      <w:r>
        <w:t>id</w:t>
      </w:r>
      <w:r w:rsidRPr="00751986">
        <w:rPr>
          <w:lang w:val="el-GR"/>
        </w:rPr>
        <w:t>’</w:t>
      </w:r>
      <w:r>
        <w:t>s</w:t>
      </w:r>
      <w:r w:rsidRPr="00751986">
        <w:rPr>
          <w:lang w:val="el-GR"/>
        </w:rPr>
        <w:t xml:space="preserve"> </w:t>
      </w:r>
      <w:r>
        <w:rPr>
          <w:lang w:val="el-GR"/>
        </w:rPr>
        <w:t>φαίνεται στον Πίνακα 1:</w:t>
      </w:r>
    </w:p>
    <w:tbl>
      <w:tblPr>
        <w:tblStyle w:val="TableGrid"/>
        <w:tblW w:w="0" w:type="auto"/>
        <w:tblInd w:w="720" w:type="dxa"/>
        <w:tblLook w:val="04A0" w:firstRow="1" w:lastRow="0" w:firstColumn="1" w:lastColumn="0" w:noHBand="0" w:noVBand="1"/>
      </w:tblPr>
      <w:tblGrid>
        <w:gridCol w:w="656"/>
        <w:gridCol w:w="2150"/>
      </w:tblGrid>
      <w:tr w:rsidR="000D32A6" w:rsidRPr="00C85EBD" w14:paraId="67E3060C" w14:textId="77777777" w:rsidTr="00FB3536">
        <w:tc>
          <w:tcPr>
            <w:tcW w:w="656" w:type="dxa"/>
          </w:tcPr>
          <w:p w14:paraId="34116090" w14:textId="77777777" w:rsidR="000D32A6" w:rsidRPr="00C85EBD" w:rsidRDefault="000D32A6" w:rsidP="00FB3536">
            <w:pPr>
              <w:rPr>
                <w:rFonts w:ascii="Consolas" w:hAnsi="Consolas"/>
                <w:sz w:val="20"/>
                <w:szCs w:val="20"/>
              </w:rPr>
            </w:pPr>
            <w:r>
              <w:rPr>
                <w:rFonts w:ascii="Consolas" w:hAnsi="Consolas"/>
                <w:sz w:val="20"/>
                <w:szCs w:val="20"/>
              </w:rPr>
              <w:t>UC1</w:t>
            </w:r>
          </w:p>
        </w:tc>
        <w:tc>
          <w:tcPr>
            <w:tcW w:w="2150" w:type="dxa"/>
          </w:tcPr>
          <w:p w14:paraId="19B24A8F" w14:textId="77777777" w:rsidR="000D32A6" w:rsidRPr="00C85EBD" w:rsidRDefault="000D32A6" w:rsidP="00FB3536">
            <w:pPr>
              <w:rPr>
                <w:rFonts w:ascii="Consolas" w:hAnsi="Consolas"/>
                <w:sz w:val="20"/>
                <w:szCs w:val="20"/>
              </w:rPr>
            </w:pPr>
            <w:r w:rsidRPr="00C85EBD">
              <w:rPr>
                <w:rFonts w:ascii="Consolas" w:hAnsi="Consolas"/>
                <w:sz w:val="20"/>
                <w:szCs w:val="20"/>
              </w:rPr>
              <w:t>Load Data</w:t>
            </w:r>
          </w:p>
        </w:tc>
      </w:tr>
      <w:tr w:rsidR="000D32A6" w:rsidRPr="00C85EBD" w14:paraId="1A8F6BD4" w14:textId="77777777" w:rsidTr="00FB3536">
        <w:tc>
          <w:tcPr>
            <w:tcW w:w="656" w:type="dxa"/>
          </w:tcPr>
          <w:p w14:paraId="0B6BD9BF" w14:textId="77777777" w:rsidR="000D32A6" w:rsidRPr="00C85EBD" w:rsidRDefault="000D32A6" w:rsidP="00FB3536">
            <w:pPr>
              <w:rPr>
                <w:rFonts w:ascii="Consolas" w:hAnsi="Consolas"/>
                <w:sz w:val="20"/>
                <w:szCs w:val="20"/>
              </w:rPr>
            </w:pPr>
            <w:r>
              <w:rPr>
                <w:rFonts w:ascii="Consolas" w:hAnsi="Consolas"/>
                <w:sz w:val="20"/>
                <w:szCs w:val="20"/>
              </w:rPr>
              <w:t>UC2</w:t>
            </w:r>
          </w:p>
        </w:tc>
        <w:tc>
          <w:tcPr>
            <w:tcW w:w="2150" w:type="dxa"/>
          </w:tcPr>
          <w:p w14:paraId="438D30A1" w14:textId="77777777" w:rsidR="000D32A6" w:rsidRPr="00C85EBD" w:rsidRDefault="000D32A6" w:rsidP="00FB3536">
            <w:pPr>
              <w:rPr>
                <w:rFonts w:ascii="Consolas" w:hAnsi="Consolas"/>
                <w:sz w:val="20"/>
                <w:szCs w:val="20"/>
                <w:lang w:val="el-GR"/>
              </w:rPr>
            </w:pPr>
            <w:r w:rsidRPr="00C85EBD">
              <w:rPr>
                <w:rFonts w:ascii="Consolas" w:hAnsi="Consolas"/>
                <w:sz w:val="20"/>
                <w:szCs w:val="20"/>
              </w:rPr>
              <w:t>Analyze TimeLine</w:t>
            </w:r>
          </w:p>
        </w:tc>
      </w:tr>
      <w:tr w:rsidR="000D32A6" w:rsidRPr="00C85EBD" w14:paraId="3B3E334C" w14:textId="77777777" w:rsidTr="00FB3536">
        <w:tc>
          <w:tcPr>
            <w:tcW w:w="656" w:type="dxa"/>
          </w:tcPr>
          <w:p w14:paraId="0B28679B" w14:textId="77777777" w:rsidR="000D32A6" w:rsidRPr="00C85EBD" w:rsidRDefault="000D32A6" w:rsidP="00FB3536">
            <w:pPr>
              <w:rPr>
                <w:rFonts w:ascii="Consolas" w:hAnsi="Consolas"/>
                <w:sz w:val="20"/>
                <w:szCs w:val="20"/>
              </w:rPr>
            </w:pPr>
            <w:r>
              <w:rPr>
                <w:rFonts w:ascii="Consolas" w:hAnsi="Consolas"/>
                <w:sz w:val="20"/>
                <w:szCs w:val="20"/>
              </w:rPr>
              <w:t>UC3</w:t>
            </w:r>
          </w:p>
        </w:tc>
        <w:tc>
          <w:tcPr>
            <w:tcW w:w="2150" w:type="dxa"/>
          </w:tcPr>
          <w:p w14:paraId="281B52A4" w14:textId="77777777" w:rsidR="000D32A6" w:rsidRPr="00C85EBD" w:rsidRDefault="000D32A6" w:rsidP="00FB3536">
            <w:pPr>
              <w:rPr>
                <w:rFonts w:ascii="Consolas" w:hAnsi="Consolas"/>
                <w:sz w:val="20"/>
                <w:szCs w:val="20"/>
                <w:lang w:val="el-GR"/>
              </w:rPr>
            </w:pPr>
            <w:r w:rsidRPr="00C85EBD">
              <w:rPr>
                <w:rFonts w:ascii="Consolas" w:hAnsi="Consolas"/>
                <w:sz w:val="20"/>
                <w:szCs w:val="20"/>
              </w:rPr>
              <w:t>Present TimeLine</w:t>
            </w:r>
          </w:p>
        </w:tc>
      </w:tr>
      <w:tr w:rsidR="000D32A6" w:rsidRPr="00C85EBD" w14:paraId="157BAD8A" w14:textId="77777777" w:rsidTr="00FB3536">
        <w:tc>
          <w:tcPr>
            <w:tcW w:w="656" w:type="dxa"/>
          </w:tcPr>
          <w:p w14:paraId="5C42BCA8" w14:textId="77777777" w:rsidR="000D32A6" w:rsidRPr="00751986" w:rsidRDefault="000D32A6" w:rsidP="00FB3536">
            <w:pPr>
              <w:rPr>
                <w:rFonts w:ascii="Consolas" w:hAnsi="Consolas"/>
                <w:sz w:val="20"/>
                <w:szCs w:val="20"/>
                <w:lang w:val="el-GR"/>
              </w:rPr>
            </w:pPr>
            <w:r>
              <w:rPr>
                <w:rFonts w:ascii="Consolas" w:hAnsi="Consolas"/>
                <w:sz w:val="20"/>
                <w:szCs w:val="20"/>
              </w:rPr>
              <w:t>UC</w:t>
            </w:r>
            <w:r>
              <w:rPr>
                <w:rFonts w:ascii="Consolas" w:hAnsi="Consolas"/>
                <w:sz w:val="20"/>
                <w:szCs w:val="20"/>
                <w:lang w:val="el-GR"/>
              </w:rPr>
              <w:t>4</w:t>
            </w:r>
          </w:p>
        </w:tc>
        <w:tc>
          <w:tcPr>
            <w:tcW w:w="2150" w:type="dxa"/>
          </w:tcPr>
          <w:p w14:paraId="074C4EE7" w14:textId="77777777" w:rsidR="000D32A6" w:rsidRPr="00C85EBD" w:rsidRDefault="000D32A6" w:rsidP="00FB3536">
            <w:pPr>
              <w:rPr>
                <w:rFonts w:ascii="Consolas" w:hAnsi="Consolas"/>
                <w:sz w:val="20"/>
                <w:szCs w:val="20"/>
                <w:lang w:val="el-GR"/>
              </w:rPr>
            </w:pPr>
            <w:r w:rsidRPr="00C85EBD">
              <w:rPr>
                <w:rFonts w:ascii="Consolas" w:hAnsi="Consolas"/>
                <w:sz w:val="20"/>
                <w:szCs w:val="20"/>
              </w:rPr>
              <w:t>Present Phases</w:t>
            </w:r>
          </w:p>
        </w:tc>
      </w:tr>
    </w:tbl>
    <w:p w14:paraId="44BD54C2" w14:textId="398EEBF0" w:rsidR="000D32A6" w:rsidRPr="00230993" w:rsidRDefault="000D32A6" w:rsidP="000D32A6">
      <w:pPr>
        <w:pStyle w:val="Caption"/>
        <w:keepNext/>
      </w:pPr>
      <w:r w:rsidRPr="007E77FF">
        <w:t>Πίνακας</w:t>
      </w:r>
      <w:r w:rsidRPr="00230993">
        <w:t xml:space="preserve"> </w:t>
      </w:r>
      <w:r w:rsidRPr="007E77FF">
        <w:fldChar w:fldCharType="begin"/>
      </w:r>
      <w:r w:rsidRPr="00230993">
        <w:instrText xml:space="preserve"> </w:instrText>
      </w:r>
      <w:r w:rsidRPr="007E77FF">
        <w:rPr>
          <w:lang w:val="en-US"/>
        </w:rPr>
        <w:instrText>SEQ</w:instrText>
      </w:r>
      <w:r w:rsidRPr="00230993">
        <w:instrText xml:space="preserve"> </w:instrText>
      </w:r>
      <w:r w:rsidRPr="007E77FF">
        <w:instrText>Πίνακας</w:instrText>
      </w:r>
      <w:r w:rsidRPr="00230993">
        <w:instrText xml:space="preserve"> \* </w:instrText>
      </w:r>
      <w:r w:rsidRPr="007E77FF">
        <w:rPr>
          <w:lang w:val="en-US"/>
        </w:rPr>
        <w:instrText>ARABIC</w:instrText>
      </w:r>
      <w:r w:rsidRPr="00230993">
        <w:instrText xml:space="preserve"> </w:instrText>
      </w:r>
      <w:r w:rsidRPr="007E77FF">
        <w:fldChar w:fldCharType="separate"/>
      </w:r>
      <w:r w:rsidR="00C97CD9" w:rsidRPr="00C97CD9">
        <w:rPr>
          <w:noProof/>
        </w:rPr>
        <w:t>1</w:t>
      </w:r>
      <w:r w:rsidRPr="007E77FF">
        <w:fldChar w:fldCharType="end"/>
      </w:r>
      <w:r w:rsidRPr="00230993">
        <w:t xml:space="preserve"> </w:t>
      </w:r>
      <w:r>
        <w:t>Σύνοψη</w:t>
      </w:r>
      <w:r w:rsidRPr="00230993">
        <w:t xml:space="preserve"> </w:t>
      </w:r>
      <w:r w:rsidRPr="007E77FF">
        <w:rPr>
          <w:lang w:val="en-US"/>
        </w:rPr>
        <w:t>use</w:t>
      </w:r>
      <w:r w:rsidRPr="00230993">
        <w:t xml:space="preserve"> </w:t>
      </w:r>
      <w:r w:rsidRPr="007E77FF">
        <w:rPr>
          <w:lang w:val="en-US"/>
        </w:rPr>
        <w:t>cases</w:t>
      </w:r>
      <w:r w:rsidRPr="00230993">
        <w:t xml:space="preserve"> </w:t>
      </w:r>
      <w:r>
        <w:t xml:space="preserve">και των </w:t>
      </w:r>
      <w:r>
        <w:rPr>
          <w:lang w:val="en-US"/>
        </w:rPr>
        <w:t>id</w:t>
      </w:r>
      <w:r w:rsidRPr="00230993">
        <w:t>’</w:t>
      </w:r>
      <w:r>
        <w:rPr>
          <w:lang w:val="en-US"/>
        </w:rPr>
        <w:t>s</w:t>
      </w:r>
      <w:r w:rsidRPr="00230993">
        <w:t xml:space="preserve"> </w:t>
      </w:r>
      <w:r>
        <w:t>τους</w:t>
      </w:r>
    </w:p>
    <w:p w14:paraId="72E819E2" w14:textId="77777777" w:rsidR="007620E0" w:rsidRDefault="007620E0" w:rsidP="000D32A6">
      <w:pPr>
        <w:rPr>
          <w:lang w:val="el-GR"/>
        </w:rPr>
      </w:pPr>
    </w:p>
    <w:p w14:paraId="2E697736" w14:textId="58ACA94F" w:rsidR="000D32A6" w:rsidRPr="00452320" w:rsidRDefault="000D32A6" w:rsidP="000D32A6">
      <w:pPr>
        <w:rPr>
          <w:lang w:val="el-GR"/>
        </w:rPr>
      </w:pPr>
      <w:r>
        <w:rPr>
          <w:lang w:val="el-GR"/>
        </w:rPr>
        <w:t xml:space="preserve">Ο Πίνακας 2 είναι ο </w:t>
      </w:r>
      <w:r>
        <w:t>traceability</w:t>
      </w:r>
      <w:r w:rsidRPr="00B23910">
        <w:rPr>
          <w:lang w:val="el-GR"/>
        </w:rPr>
        <w:t xml:space="preserve"> </w:t>
      </w:r>
      <w:r>
        <w:t>matrix</w:t>
      </w:r>
      <w:r w:rsidRPr="00B23910">
        <w:rPr>
          <w:lang w:val="el-GR"/>
        </w:rPr>
        <w:t xml:space="preserve"> </w:t>
      </w:r>
      <w:r>
        <w:rPr>
          <w:lang w:val="el-GR"/>
        </w:rPr>
        <w:t xml:space="preserve">για τους ελέγχους μας. Στη συνέχεια, οι έλεγχοι επεξηγούνται πιο αναλυτικά. </w:t>
      </w:r>
      <w:r w:rsidRPr="007E77FF">
        <w:rPr>
          <w:lang w:val="el-GR"/>
        </w:rPr>
        <w:t xml:space="preserve"> </w:t>
      </w:r>
    </w:p>
    <w:tbl>
      <w:tblPr>
        <w:tblStyle w:val="TableGrid"/>
        <w:tblW w:w="0" w:type="auto"/>
        <w:tblLook w:val="04A0" w:firstRow="1" w:lastRow="0" w:firstColumn="1" w:lastColumn="0" w:noHBand="0" w:noVBand="1"/>
      </w:tblPr>
      <w:tblGrid>
        <w:gridCol w:w="2150"/>
        <w:gridCol w:w="1285"/>
        <w:gridCol w:w="1285"/>
        <w:gridCol w:w="1286"/>
        <w:gridCol w:w="1286"/>
      </w:tblGrid>
      <w:tr w:rsidR="000D32A6" w:rsidRPr="00C85EBD" w14:paraId="00EADE5F" w14:textId="77777777" w:rsidTr="00FB3536">
        <w:tc>
          <w:tcPr>
            <w:tcW w:w="2150" w:type="dxa"/>
          </w:tcPr>
          <w:p w14:paraId="1F0F1934" w14:textId="77777777" w:rsidR="000D32A6" w:rsidRPr="00C85EBD" w:rsidRDefault="000D32A6" w:rsidP="00FB3536">
            <w:pPr>
              <w:keepNext/>
              <w:rPr>
                <w:lang w:val="el-GR"/>
              </w:rPr>
            </w:pPr>
            <w:bookmarkStart w:id="33" w:name="_Hlk17467657"/>
          </w:p>
        </w:tc>
        <w:tc>
          <w:tcPr>
            <w:tcW w:w="1285" w:type="dxa"/>
          </w:tcPr>
          <w:p w14:paraId="2146976A" w14:textId="77777777" w:rsidR="000D32A6" w:rsidRPr="00751986" w:rsidRDefault="000D32A6" w:rsidP="00FB3536">
            <w:pPr>
              <w:keepNext/>
              <w:jc w:val="center"/>
            </w:pPr>
            <w:r>
              <w:t>UC1</w:t>
            </w:r>
          </w:p>
        </w:tc>
        <w:tc>
          <w:tcPr>
            <w:tcW w:w="1285" w:type="dxa"/>
          </w:tcPr>
          <w:p w14:paraId="2C2B87D7" w14:textId="77777777" w:rsidR="000D32A6" w:rsidRPr="00751986" w:rsidRDefault="000D32A6" w:rsidP="00FB3536">
            <w:pPr>
              <w:keepNext/>
              <w:jc w:val="center"/>
            </w:pPr>
            <w:r>
              <w:t>UC2</w:t>
            </w:r>
          </w:p>
        </w:tc>
        <w:tc>
          <w:tcPr>
            <w:tcW w:w="1286" w:type="dxa"/>
          </w:tcPr>
          <w:p w14:paraId="1D06FDC7" w14:textId="77777777" w:rsidR="000D32A6" w:rsidRPr="00751986" w:rsidRDefault="000D32A6" w:rsidP="00FB3536">
            <w:pPr>
              <w:keepNext/>
              <w:jc w:val="center"/>
            </w:pPr>
            <w:r>
              <w:t>UC3</w:t>
            </w:r>
          </w:p>
        </w:tc>
        <w:tc>
          <w:tcPr>
            <w:tcW w:w="1286" w:type="dxa"/>
          </w:tcPr>
          <w:p w14:paraId="30427763" w14:textId="77777777" w:rsidR="000D32A6" w:rsidRPr="00751986" w:rsidRDefault="000D32A6" w:rsidP="00FB3536">
            <w:pPr>
              <w:keepNext/>
              <w:jc w:val="center"/>
            </w:pPr>
            <w:r>
              <w:t>UC4</w:t>
            </w:r>
          </w:p>
        </w:tc>
      </w:tr>
      <w:bookmarkEnd w:id="33"/>
      <w:tr w:rsidR="000D32A6" w:rsidRPr="00C85EBD" w14:paraId="6FBE6B7C" w14:textId="77777777" w:rsidTr="00FB3536">
        <w:tc>
          <w:tcPr>
            <w:tcW w:w="2150" w:type="dxa"/>
          </w:tcPr>
          <w:p w14:paraId="4D6187FA" w14:textId="77777777" w:rsidR="000D32A6" w:rsidRPr="00C85EBD" w:rsidRDefault="000D32A6" w:rsidP="00FB3536">
            <w:pPr>
              <w:keepNext/>
              <w:rPr>
                <w:rFonts w:ascii="Consolas" w:hAnsi="Consolas"/>
                <w:sz w:val="20"/>
                <w:szCs w:val="20"/>
              </w:rPr>
            </w:pPr>
            <w:r w:rsidRPr="00C85EBD">
              <w:t>T1</w:t>
            </w:r>
            <w:r>
              <w:t>_V0_01</w:t>
            </w:r>
          </w:p>
        </w:tc>
        <w:tc>
          <w:tcPr>
            <w:tcW w:w="1285" w:type="dxa"/>
          </w:tcPr>
          <w:p w14:paraId="31AA54C5" w14:textId="77777777" w:rsidR="000D32A6" w:rsidRPr="00C85EBD" w:rsidRDefault="000D32A6" w:rsidP="00FB3536">
            <w:pPr>
              <w:keepNext/>
              <w:jc w:val="center"/>
              <w:rPr>
                <w:lang w:val="el-GR"/>
              </w:rPr>
            </w:pPr>
            <w:r w:rsidRPr="00C85EBD">
              <w:t>X</w:t>
            </w:r>
          </w:p>
        </w:tc>
        <w:tc>
          <w:tcPr>
            <w:tcW w:w="1285" w:type="dxa"/>
          </w:tcPr>
          <w:p w14:paraId="6E82CB6D" w14:textId="77777777" w:rsidR="000D32A6" w:rsidRPr="00C85EBD" w:rsidRDefault="000D32A6" w:rsidP="00FB3536">
            <w:pPr>
              <w:keepNext/>
              <w:jc w:val="center"/>
              <w:rPr>
                <w:lang w:val="el-GR"/>
              </w:rPr>
            </w:pPr>
          </w:p>
        </w:tc>
        <w:tc>
          <w:tcPr>
            <w:tcW w:w="1286" w:type="dxa"/>
          </w:tcPr>
          <w:p w14:paraId="2AC307D7" w14:textId="77777777" w:rsidR="000D32A6" w:rsidRPr="00C85EBD" w:rsidRDefault="000D32A6" w:rsidP="00FB3536">
            <w:pPr>
              <w:keepNext/>
              <w:jc w:val="center"/>
              <w:rPr>
                <w:lang w:val="el-GR"/>
              </w:rPr>
            </w:pPr>
          </w:p>
        </w:tc>
        <w:tc>
          <w:tcPr>
            <w:tcW w:w="1286" w:type="dxa"/>
          </w:tcPr>
          <w:p w14:paraId="171084AC" w14:textId="77777777" w:rsidR="000D32A6" w:rsidRPr="00C85EBD" w:rsidRDefault="000D32A6" w:rsidP="00FB3536">
            <w:pPr>
              <w:keepNext/>
              <w:jc w:val="center"/>
              <w:rPr>
                <w:lang w:val="el-GR"/>
              </w:rPr>
            </w:pPr>
          </w:p>
        </w:tc>
      </w:tr>
      <w:tr w:rsidR="000D32A6" w:rsidRPr="00C85EBD" w14:paraId="23D207BF" w14:textId="77777777" w:rsidTr="00FB3536">
        <w:tc>
          <w:tcPr>
            <w:tcW w:w="2150" w:type="dxa"/>
          </w:tcPr>
          <w:p w14:paraId="772E6C4E" w14:textId="77777777" w:rsidR="000D32A6" w:rsidRPr="00C85EBD" w:rsidRDefault="000D32A6" w:rsidP="00FB3536">
            <w:pPr>
              <w:keepNext/>
              <w:rPr>
                <w:rFonts w:ascii="Consolas" w:hAnsi="Consolas"/>
                <w:sz w:val="20"/>
                <w:szCs w:val="20"/>
              </w:rPr>
            </w:pPr>
            <w:r w:rsidRPr="00C85EBD">
              <w:t>T1</w:t>
            </w:r>
            <w:r>
              <w:t>_V0_02</w:t>
            </w:r>
          </w:p>
        </w:tc>
        <w:tc>
          <w:tcPr>
            <w:tcW w:w="1285" w:type="dxa"/>
          </w:tcPr>
          <w:p w14:paraId="4AFDDAB4" w14:textId="77777777" w:rsidR="000D32A6" w:rsidRPr="00C85EBD" w:rsidRDefault="000D32A6" w:rsidP="00FB3536">
            <w:pPr>
              <w:keepNext/>
              <w:jc w:val="center"/>
              <w:rPr>
                <w:lang w:val="el-GR"/>
              </w:rPr>
            </w:pPr>
            <w:r w:rsidRPr="00C85EBD">
              <w:t>X</w:t>
            </w:r>
          </w:p>
        </w:tc>
        <w:tc>
          <w:tcPr>
            <w:tcW w:w="1285" w:type="dxa"/>
          </w:tcPr>
          <w:p w14:paraId="07BC1AAA" w14:textId="77777777" w:rsidR="000D32A6" w:rsidRPr="00C85EBD" w:rsidRDefault="000D32A6" w:rsidP="00FB3536">
            <w:pPr>
              <w:keepNext/>
              <w:jc w:val="center"/>
              <w:rPr>
                <w:lang w:val="el-GR"/>
              </w:rPr>
            </w:pPr>
          </w:p>
        </w:tc>
        <w:tc>
          <w:tcPr>
            <w:tcW w:w="1286" w:type="dxa"/>
          </w:tcPr>
          <w:p w14:paraId="5657951E" w14:textId="77777777" w:rsidR="000D32A6" w:rsidRPr="00C85EBD" w:rsidRDefault="000D32A6" w:rsidP="00FB3536">
            <w:pPr>
              <w:keepNext/>
              <w:jc w:val="center"/>
              <w:rPr>
                <w:lang w:val="el-GR"/>
              </w:rPr>
            </w:pPr>
          </w:p>
        </w:tc>
        <w:tc>
          <w:tcPr>
            <w:tcW w:w="1286" w:type="dxa"/>
          </w:tcPr>
          <w:p w14:paraId="790083ED" w14:textId="77777777" w:rsidR="000D32A6" w:rsidRPr="00C85EBD" w:rsidRDefault="000D32A6" w:rsidP="00FB3536">
            <w:pPr>
              <w:keepNext/>
              <w:jc w:val="center"/>
              <w:rPr>
                <w:lang w:val="el-GR"/>
              </w:rPr>
            </w:pPr>
          </w:p>
        </w:tc>
      </w:tr>
      <w:tr w:rsidR="000D32A6" w:rsidRPr="00C85EBD" w14:paraId="012BE058" w14:textId="77777777" w:rsidTr="00FB3536">
        <w:tc>
          <w:tcPr>
            <w:tcW w:w="2150" w:type="dxa"/>
          </w:tcPr>
          <w:p w14:paraId="4B7FEC8C" w14:textId="77777777" w:rsidR="000D32A6" w:rsidRPr="00C85EBD" w:rsidRDefault="000D32A6" w:rsidP="00FB3536">
            <w:pPr>
              <w:keepNext/>
              <w:rPr>
                <w:rFonts w:ascii="Consolas" w:hAnsi="Consolas"/>
                <w:sz w:val="20"/>
                <w:szCs w:val="20"/>
                <w:lang w:val="el-GR"/>
              </w:rPr>
            </w:pPr>
            <w:r w:rsidRPr="00C85EBD">
              <w:t>T</w:t>
            </w:r>
            <w:r>
              <w:t>2_V0_01</w:t>
            </w:r>
          </w:p>
        </w:tc>
        <w:tc>
          <w:tcPr>
            <w:tcW w:w="1285" w:type="dxa"/>
          </w:tcPr>
          <w:p w14:paraId="05A29F9D" w14:textId="77777777" w:rsidR="000D32A6" w:rsidRPr="00C85EBD" w:rsidRDefault="000D32A6" w:rsidP="00FB3536">
            <w:pPr>
              <w:keepNext/>
              <w:jc w:val="center"/>
              <w:rPr>
                <w:lang w:val="el-GR"/>
              </w:rPr>
            </w:pPr>
          </w:p>
        </w:tc>
        <w:tc>
          <w:tcPr>
            <w:tcW w:w="1285" w:type="dxa"/>
          </w:tcPr>
          <w:p w14:paraId="4AD1FAF7" w14:textId="77777777" w:rsidR="000D32A6" w:rsidRPr="00C85EBD" w:rsidRDefault="000D32A6" w:rsidP="00FB3536">
            <w:pPr>
              <w:keepNext/>
              <w:jc w:val="center"/>
            </w:pPr>
            <w:r>
              <w:t>X</w:t>
            </w:r>
          </w:p>
        </w:tc>
        <w:tc>
          <w:tcPr>
            <w:tcW w:w="1286" w:type="dxa"/>
          </w:tcPr>
          <w:p w14:paraId="7495A0A8" w14:textId="77777777" w:rsidR="000D32A6" w:rsidRPr="00C85EBD" w:rsidRDefault="000D32A6" w:rsidP="00FB3536">
            <w:pPr>
              <w:keepNext/>
              <w:jc w:val="center"/>
              <w:rPr>
                <w:lang w:val="el-GR"/>
              </w:rPr>
            </w:pPr>
          </w:p>
        </w:tc>
        <w:tc>
          <w:tcPr>
            <w:tcW w:w="1286" w:type="dxa"/>
          </w:tcPr>
          <w:p w14:paraId="2B413F73" w14:textId="77777777" w:rsidR="000D32A6" w:rsidRPr="00C85EBD" w:rsidRDefault="000D32A6" w:rsidP="00FB3536">
            <w:pPr>
              <w:keepNext/>
              <w:jc w:val="center"/>
              <w:rPr>
                <w:lang w:val="el-GR"/>
              </w:rPr>
            </w:pPr>
          </w:p>
        </w:tc>
      </w:tr>
      <w:tr w:rsidR="000D32A6" w:rsidRPr="00C85EBD" w14:paraId="52105FCF" w14:textId="77777777" w:rsidTr="00FB3536">
        <w:tc>
          <w:tcPr>
            <w:tcW w:w="2150" w:type="dxa"/>
          </w:tcPr>
          <w:p w14:paraId="0B4A40FA" w14:textId="77777777" w:rsidR="000D32A6" w:rsidRPr="00C85EBD" w:rsidRDefault="000D32A6" w:rsidP="00FB3536">
            <w:pPr>
              <w:keepNext/>
              <w:rPr>
                <w:rFonts w:ascii="Consolas" w:hAnsi="Consolas"/>
                <w:sz w:val="20"/>
                <w:szCs w:val="20"/>
                <w:lang w:val="el-GR"/>
              </w:rPr>
            </w:pPr>
            <w:r w:rsidRPr="00C85EBD">
              <w:t>T</w:t>
            </w:r>
            <w:r>
              <w:t>2_V0_02</w:t>
            </w:r>
          </w:p>
        </w:tc>
        <w:tc>
          <w:tcPr>
            <w:tcW w:w="1285" w:type="dxa"/>
          </w:tcPr>
          <w:p w14:paraId="3AAB625B" w14:textId="77777777" w:rsidR="000D32A6" w:rsidRPr="00C85EBD" w:rsidRDefault="000D32A6" w:rsidP="00FB3536">
            <w:pPr>
              <w:keepNext/>
              <w:jc w:val="center"/>
              <w:rPr>
                <w:lang w:val="el-GR"/>
              </w:rPr>
            </w:pPr>
          </w:p>
        </w:tc>
        <w:tc>
          <w:tcPr>
            <w:tcW w:w="1285" w:type="dxa"/>
          </w:tcPr>
          <w:p w14:paraId="5BE9107D" w14:textId="77777777" w:rsidR="000D32A6" w:rsidRPr="00C85EBD" w:rsidRDefault="000D32A6" w:rsidP="00FB3536">
            <w:pPr>
              <w:keepNext/>
              <w:jc w:val="center"/>
            </w:pPr>
            <w:r>
              <w:t>X</w:t>
            </w:r>
          </w:p>
        </w:tc>
        <w:tc>
          <w:tcPr>
            <w:tcW w:w="1286" w:type="dxa"/>
          </w:tcPr>
          <w:p w14:paraId="172A8240" w14:textId="77777777" w:rsidR="000D32A6" w:rsidRPr="00C85EBD" w:rsidRDefault="000D32A6" w:rsidP="00FB3536">
            <w:pPr>
              <w:keepNext/>
              <w:jc w:val="center"/>
              <w:rPr>
                <w:lang w:val="el-GR"/>
              </w:rPr>
            </w:pPr>
          </w:p>
        </w:tc>
        <w:tc>
          <w:tcPr>
            <w:tcW w:w="1286" w:type="dxa"/>
          </w:tcPr>
          <w:p w14:paraId="54D387DF" w14:textId="77777777" w:rsidR="000D32A6" w:rsidRPr="00C85EBD" w:rsidRDefault="000D32A6" w:rsidP="00FB3536">
            <w:pPr>
              <w:keepNext/>
              <w:jc w:val="center"/>
              <w:rPr>
                <w:lang w:val="el-GR"/>
              </w:rPr>
            </w:pPr>
          </w:p>
        </w:tc>
      </w:tr>
      <w:tr w:rsidR="000D32A6" w:rsidRPr="00C85EBD" w14:paraId="0CD1D570" w14:textId="77777777" w:rsidTr="00FB3536">
        <w:tc>
          <w:tcPr>
            <w:tcW w:w="2150" w:type="dxa"/>
          </w:tcPr>
          <w:p w14:paraId="59387452" w14:textId="77777777" w:rsidR="000D32A6" w:rsidRPr="00C85EBD" w:rsidRDefault="000D32A6" w:rsidP="00FB3536">
            <w:pPr>
              <w:keepNext/>
              <w:rPr>
                <w:rFonts w:ascii="Consolas" w:hAnsi="Consolas"/>
                <w:sz w:val="20"/>
                <w:szCs w:val="20"/>
                <w:lang w:val="el-GR"/>
              </w:rPr>
            </w:pPr>
            <w:r w:rsidRPr="00C85EBD">
              <w:t>T</w:t>
            </w:r>
            <w:r>
              <w:t>3_V0_01</w:t>
            </w:r>
          </w:p>
        </w:tc>
        <w:tc>
          <w:tcPr>
            <w:tcW w:w="1285" w:type="dxa"/>
          </w:tcPr>
          <w:p w14:paraId="65D34BBF" w14:textId="77777777" w:rsidR="000D32A6" w:rsidRPr="00C85EBD" w:rsidRDefault="000D32A6" w:rsidP="00FB3536">
            <w:pPr>
              <w:keepNext/>
              <w:jc w:val="center"/>
              <w:rPr>
                <w:lang w:val="el-GR"/>
              </w:rPr>
            </w:pPr>
          </w:p>
        </w:tc>
        <w:tc>
          <w:tcPr>
            <w:tcW w:w="1285" w:type="dxa"/>
          </w:tcPr>
          <w:p w14:paraId="760DD60B" w14:textId="77777777" w:rsidR="000D32A6" w:rsidRPr="00C85EBD" w:rsidRDefault="000D32A6" w:rsidP="00FB3536">
            <w:pPr>
              <w:keepNext/>
              <w:jc w:val="center"/>
            </w:pPr>
          </w:p>
        </w:tc>
        <w:tc>
          <w:tcPr>
            <w:tcW w:w="1286" w:type="dxa"/>
          </w:tcPr>
          <w:p w14:paraId="0BD96746" w14:textId="77777777" w:rsidR="000D32A6" w:rsidRPr="00C85EBD" w:rsidRDefault="000D32A6" w:rsidP="00FB3536">
            <w:pPr>
              <w:keepNext/>
              <w:jc w:val="center"/>
              <w:rPr>
                <w:lang w:val="el-GR"/>
              </w:rPr>
            </w:pPr>
            <w:r>
              <w:t>X</w:t>
            </w:r>
          </w:p>
        </w:tc>
        <w:tc>
          <w:tcPr>
            <w:tcW w:w="1286" w:type="dxa"/>
          </w:tcPr>
          <w:p w14:paraId="2E5BA4E6" w14:textId="77777777" w:rsidR="000D32A6" w:rsidRPr="00C85EBD" w:rsidRDefault="000D32A6" w:rsidP="00FB3536">
            <w:pPr>
              <w:keepNext/>
              <w:jc w:val="center"/>
              <w:rPr>
                <w:lang w:val="el-GR"/>
              </w:rPr>
            </w:pPr>
          </w:p>
        </w:tc>
      </w:tr>
      <w:tr w:rsidR="000D32A6" w:rsidRPr="00C85EBD" w14:paraId="37E99E36" w14:textId="77777777" w:rsidTr="00FB3536">
        <w:tc>
          <w:tcPr>
            <w:tcW w:w="2150" w:type="dxa"/>
          </w:tcPr>
          <w:p w14:paraId="68F5E0E8" w14:textId="77777777" w:rsidR="000D32A6" w:rsidRPr="00C85EBD" w:rsidRDefault="000D32A6" w:rsidP="00FB3536">
            <w:pPr>
              <w:keepNext/>
              <w:rPr>
                <w:rFonts w:ascii="Consolas" w:hAnsi="Consolas"/>
                <w:sz w:val="20"/>
                <w:szCs w:val="20"/>
                <w:lang w:val="el-GR"/>
              </w:rPr>
            </w:pPr>
            <w:r w:rsidRPr="00C85EBD">
              <w:t>T</w:t>
            </w:r>
            <w:r>
              <w:t>3_V0_02</w:t>
            </w:r>
          </w:p>
        </w:tc>
        <w:tc>
          <w:tcPr>
            <w:tcW w:w="1285" w:type="dxa"/>
          </w:tcPr>
          <w:p w14:paraId="3BC21F77" w14:textId="77777777" w:rsidR="000D32A6" w:rsidRPr="00C85EBD" w:rsidRDefault="000D32A6" w:rsidP="00FB3536">
            <w:pPr>
              <w:keepNext/>
              <w:jc w:val="center"/>
              <w:rPr>
                <w:lang w:val="el-GR"/>
              </w:rPr>
            </w:pPr>
          </w:p>
        </w:tc>
        <w:tc>
          <w:tcPr>
            <w:tcW w:w="1285" w:type="dxa"/>
          </w:tcPr>
          <w:p w14:paraId="213DE363" w14:textId="77777777" w:rsidR="000D32A6" w:rsidRPr="00C85EBD" w:rsidRDefault="000D32A6" w:rsidP="00FB3536">
            <w:pPr>
              <w:keepNext/>
              <w:jc w:val="center"/>
            </w:pPr>
          </w:p>
        </w:tc>
        <w:tc>
          <w:tcPr>
            <w:tcW w:w="1286" w:type="dxa"/>
          </w:tcPr>
          <w:p w14:paraId="5E49078F" w14:textId="77777777" w:rsidR="000D32A6" w:rsidRPr="00C85EBD" w:rsidRDefault="000D32A6" w:rsidP="00FB3536">
            <w:pPr>
              <w:keepNext/>
              <w:jc w:val="center"/>
              <w:rPr>
                <w:lang w:val="el-GR"/>
              </w:rPr>
            </w:pPr>
            <w:r>
              <w:t>X</w:t>
            </w:r>
          </w:p>
        </w:tc>
        <w:tc>
          <w:tcPr>
            <w:tcW w:w="1286" w:type="dxa"/>
          </w:tcPr>
          <w:p w14:paraId="32B3D470" w14:textId="77777777" w:rsidR="000D32A6" w:rsidRPr="00C85EBD" w:rsidRDefault="000D32A6" w:rsidP="00FB3536">
            <w:pPr>
              <w:keepNext/>
              <w:jc w:val="center"/>
              <w:rPr>
                <w:lang w:val="el-GR"/>
              </w:rPr>
            </w:pPr>
          </w:p>
        </w:tc>
      </w:tr>
      <w:tr w:rsidR="000D32A6" w:rsidRPr="00C85EBD" w14:paraId="3315AA49" w14:textId="77777777" w:rsidTr="00FB3536">
        <w:tc>
          <w:tcPr>
            <w:tcW w:w="2150" w:type="dxa"/>
          </w:tcPr>
          <w:p w14:paraId="18674913" w14:textId="77777777" w:rsidR="000D32A6" w:rsidRPr="00C85EBD" w:rsidRDefault="000D32A6" w:rsidP="00FB3536">
            <w:pPr>
              <w:keepNext/>
            </w:pPr>
            <w:r>
              <w:t>T4_V0</w:t>
            </w:r>
          </w:p>
        </w:tc>
        <w:tc>
          <w:tcPr>
            <w:tcW w:w="1285" w:type="dxa"/>
          </w:tcPr>
          <w:p w14:paraId="4D6B0E01" w14:textId="77777777" w:rsidR="000D32A6" w:rsidRPr="00C85EBD" w:rsidRDefault="000D32A6" w:rsidP="00FB3536">
            <w:pPr>
              <w:keepNext/>
              <w:jc w:val="center"/>
              <w:rPr>
                <w:lang w:val="el-GR"/>
              </w:rPr>
            </w:pPr>
          </w:p>
        </w:tc>
        <w:tc>
          <w:tcPr>
            <w:tcW w:w="1285" w:type="dxa"/>
          </w:tcPr>
          <w:p w14:paraId="1F052DBB" w14:textId="77777777" w:rsidR="000D32A6" w:rsidRPr="00C85EBD" w:rsidRDefault="000D32A6" w:rsidP="00FB3536">
            <w:pPr>
              <w:keepNext/>
              <w:jc w:val="center"/>
            </w:pPr>
          </w:p>
        </w:tc>
        <w:tc>
          <w:tcPr>
            <w:tcW w:w="1286" w:type="dxa"/>
          </w:tcPr>
          <w:p w14:paraId="24B831F5" w14:textId="77777777" w:rsidR="000D32A6" w:rsidRDefault="000D32A6" w:rsidP="00FB3536">
            <w:pPr>
              <w:keepNext/>
              <w:jc w:val="center"/>
            </w:pPr>
          </w:p>
        </w:tc>
        <w:tc>
          <w:tcPr>
            <w:tcW w:w="1286" w:type="dxa"/>
          </w:tcPr>
          <w:p w14:paraId="4961415F" w14:textId="77777777" w:rsidR="000D32A6" w:rsidRPr="00DF0477" w:rsidRDefault="000D32A6" w:rsidP="00FB3536">
            <w:pPr>
              <w:keepNext/>
              <w:jc w:val="center"/>
            </w:pPr>
            <w:r>
              <w:t>X</w:t>
            </w:r>
          </w:p>
        </w:tc>
      </w:tr>
    </w:tbl>
    <w:p w14:paraId="61328504" w14:textId="6A3BA3A9" w:rsidR="000D32A6" w:rsidRDefault="000D32A6" w:rsidP="000D32A6">
      <w:pPr>
        <w:pStyle w:val="Caption"/>
        <w:keepNext/>
        <w:rPr>
          <w:lang w:val="en-US"/>
        </w:rPr>
      </w:pPr>
      <w:r w:rsidRPr="007E77FF">
        <w:t>Πίνακας</w:t>
      </w:r>
      <w:r w:rsidRPr="007E77FF">
        <w:rPr>
          <w:lang w:val="en-US"/>
        </w:rPr>
        <w:t xml:space="preserve"> </w:t>
      </w:r>
      <w:r w:rsidRPr="007E77FF">
        <w:fldChar w:fldCharType="begin"/>
      </w:r>
      <w:r w:rsidRPr="007E77FF">
        <w:rPr>
          <w:lang w:val="en-US"/>
        </w:rPr>
        <w:instrText xml:space="preserve"> SEQ </w:instrText>
      </w:r>
      <w:r w:rsidRPr="007E77FF">
        <w:instrText>Πίνακας</w:instrText>
      </w:r>
      <w:r w:rsidRPr="007E77FF">
        <w:rPr>
          <w:lang w:val="en-US"/>
        </w:rPr>
        <w:instrText xml:space="preserve"> \* ARABIC </w:instrText>
      </w:r>
      <w:r w:rsidRPr="007E77FF">
        <w:fldChar w:fldCharType="separate"/>
      </w:r>
      <w:r w:rsidR="00C97CD9">
        <w:rPr>
          <w:noProof/>
          <w:lang w:val="en-US"/>
        </w:rPr>
        <w:t>2</w:t>
      </w:r>
      <w:r w:rsidRPr="007E77FF">
        <w:fldChar w:fldCharType="end"/>
      </w:r>
      <w:r w:rsidRPr="007E77FF">
        <w:rPr>
          <w:lang w:val="en-US"/>
        </w:rPr>
        <w:t xml:space="preserve"> Traceability matrix between use cases and tests</w:t>
      </w:r>
    </w:p>
    <w:p w14:paraId="22A4DD8F" w14:textId="77777777" w:rsidR="007620E0" w:rsidRPr="007620E0" w:rsidRDefault="007620E0" w:rsidP="007620E0"/>
    <w:p w14:paraId="173D35A6" w14:textId="77777777" w:rsidR="00230993" w:rsidRPr="007E77FF" w:rsidRDefault="00230993" w:rsidP="00230993">
      <w:pPr>
        <w:pStyle w:val="Heading2"/>
      </w:pPr>
      <w:r w:rsidRPr="007E77FF">
        <w:rPr>
          <w:lang w:val="el-GR"/>
        </w:rPr>
        <w:t>ΕΚΚΡΕΜΟΤΗΤΕΣ (</w:t>
      </w:r>
      <w:r w:rsidRPr="007E77FF">
        <w:t>ToDo)</w:t>
      </w:r>
    </w:p>
    <w:p w14:paraId="223FE3D8" w14:textId="77777777" w:rsidR="00230993" w:rsidRPr="007E77FF" w:rsidRDefault="00230993" w:rsidP="00230993">
      <w:pPr>
        <w:rPr>
          <w:lang w:val="el-GR"/>
        </w:rPr>
      </w:pPr>
      <w:r w:rsidRPr="007E77FF">
        <w:rPr>
          <w:lang w:val="el-GR"/>
        </w:rPr>
        <w:t xml:space="preserve">Εκκρεμούν μη υλοποιημένοι έλεγχοι ως ακολούθως </w:t>
      </w:r>
      <w:r w:rsidRPr="00230993">
        <w:rPr>
          <w:i/>
          <w:iCs/>
          <w:color w:val="A6A6A6" w:themeColor="background1" w:themeShade="A6"/>
          <w:lang w:val="el-GR"/>
        </w:rPr>
        <w:t xml:space="preserve">(αν υπάρχουν εκκρεμότητες, παραθέστε την </w:t>
      </w:r>
      <w:r w:rsidRPr="00230993">
        <w:rPr>
          <w:i/>
          <w:iCs/>
          <w:color w:val="A6A6A6" w:themeColor="background1" w:themeShade="A6"/>
        </w:rPr>
        <w:t>TODO</w:t>
      </w:r>
      <w:r w:rsidRPr="00230993">
        <w:rPr>
          <w:i/>
          <w:iCs/>
          <w:color w:val="A6A6A6" w:themeColor="background1" w:themeShade="A6"/>
          <w:lang w:val="el-GR"/>
        </w:rPr>
        <w:t xml:space="preserve"> λίστα ελέγχων που πρέπει να ετοιμαστούν)</w:t>
      </w:r>
    </w:p>
    <w:p w14:paraId="08149456" w14:textId="0009355B" w:rsidR="00230993" w:rsidRPr="00945551" w:rsidRDefault="00230993" w:rsidP="00230993">
      <w:pPr>
        <w:pStyle w:val="BulletList"/>
        <w:numPr>
          <w:ilvl w:val="0"/>
          <w:numId w:val="12"/>
        </w:numPr>
        <w:rPr>
          <w:rFonts w:asciiTheme="majorHAnsi" w:eastAsiaTheme="majorEastAsia" w:hAnsiTheme="majorHAnsi" w:cstheme="majorBidi"/>
          <w:sz w:val="22"/>
          <w:szCs w:val="22"/>
        </w:rPr>
      </w:pPr>
      <w:r>
        <w:rPr>
          <w:rFonts w:asciiTheme="majorHAnsi" w:eastAsiaTheme="majorEastAsia" w:hAnsiTheme="majorHAnsi" w:cstheme="majorBidi"/>
          <w:sz w:val="22"/>
          <w:szCs w:val="22"/>
        </w:rPr>
        <w:t>Unit</w:t>
      </w:r>
      <w:r w:rsidRPr="00945551">
        <w:rPr>
          <w:rFonts w:asciiTheme="majorHAnsi" w:eastAsiaTheme="majorEastAsia" w:hAnsiTheme="majorHAnsi" w:cstheme="majorBidi"/>
          <w:sz w:val="22"/>
          <w:szCs w:val="22"/>
        </w:rPr>
        <w:t xml:space="preserve"> tests are missing</w:t>
      </w:r>
      <w:r>
        <w:rPr>
          <w:rFonts w:asciiTheme="majorHAnsi" w:eastAsiaTheme="majorEastAsia" w:hAnsiTheme="majorHAnsi" w:cstheme="majorBidi"/>
          <w:sz w:val="22"/>
          <w:szCs w:val="22"/>
        </w:rPr>
        <w:t xml:space="preserve"> for several classes, both at the model and at the business logic level</w:t>
      </w:r>
      <w:r w:rsidR="0035450A" w:rsidRPr="0035450A">
        <w:rPr>
          <w:rFonts w:asciiTheme="majorHAnsi" w:eastAsiaTheme="majorEastAsia" w:hAnsiTheme="majorHAnsi" w:cstheme="majorBidi"/>
          <w:sz w:val="22"/>
          <w:szCs w:val="22"/>
        </w:rPr>
        <w:t>,</w:t>
      </w:r>
      <w:r w:rsidR="0035450A">
        <w:rPr>
          <w:rFonts w:asciiTheme="majorHAnsi" w:eastAsiaTheme="majorEastAsia" w:hAnsiTheme="majorHAnsi" w:cstheme="majorBidi"/>
          <w:sz w:val="22"/>
          <w:szCs w:val="22"/>
        </w:rPr>
        <w:t xml:space="preserve"> specifically, class XXX, YYY, ZZZ</w:t>
      </w:r>
    </w:p>
    <w:p w14:paraId="730397DA" w14:textId="694DAD38" w:rsidR="00072742" w:rsidRPr="00DD3AB2" w:rsidRDefault="00072742" w:rsidP="00F21E78">
      <w:pPr>
        <w:pStyle w:val="UseCaseText"/>
        <w:rPr>
          <w:lang w:val="en-US"/>
        </w:rPr>
      </w:pPr>
      <w:r w:rsidRPr="00DD3AB2">
        <w:rPr>
          <w:lang w:val="en-US"/>
        </w:rPr>
        <w:br w:type="page"/>
      </w:r>
    </w:p>
    <w:p w14:paraId="6BE589FE" w14:textId="77777777" w:rsidR="005F43FF" w:rsidRDefault="005F43FF" w:rsidP="005F43FF">
      <w:pPr>
        <w:pStyle w:val="Heading1"/>
        <w:rPr>
          <w:lang w:val="el-GR"/>
        </w:rPr>
      </w:pPr>
      <w:r>
        <w:rPr>
          <w:lang w:val="el-GR"/>
        </w:rPr>
        <w:lastRenderedPageBreak/>
        <w:t>Σχεδίαση Λογισμικού</w:t>
      </w:r>
    </w:p>
    <w:p w14:paraId="72951BA8" w14:textId="36BBD1A3" w:rsidR="005A6170" w:rsidRPr="00485AD5" w:rsidRDefault="00072742" w:rsidP="00144911">
      <w:pPr>
        <w:pStyle w:val="Heading2"/>
      </w:pPr>
      <w:r>
        <w:rPr>
          <w:lang w:val="el-GR"/>
        </w:rPr>
        <w:t xml:space="preserve">Διαγράμματα </w:t>
      </w:r>
      <w:r w:rsidR="00C11B93">
        <w:rPr>
          <w:lang w:val="el-GR"/>
        </w:rPr>
        <w:t xml:space="preserve">ΠΑΚΕΤΩΝ / </w:t>
      </w:r>
      <w:r>
        <w:rPr>
          <w:lang w:val="el-GR"/>
        </w:rPr>
        <w:t>υποσυστημάτων</w:t>
      </w:r>
    </w:p>
    <w:p w14:paraId="4F452DED" w14:textId="6A11B3D1" w:rsidR="00072742" w:rsidRDefault="00144911" w:rsidP="00695369">
      <w:pPr>
        <w:rPr>
          <w:lang w:val="el-GR"/>
        </w:rPr>
      </w:pPr>
      <w:r>
        <w:t>To</w:t>
      </w:r>
      <w:r w:rsidRPr="00144911">
        <w:rPr>
          <w:lang w:val="el-GR"/>
        </w:rPr>
        <w:t xml:space="preserve"> </w:t>
      </w:r>
      <w:r>
        <w:rPr>
          <w:lang w:val="el-GR"/>
        </w:rPr>
        <w:t>διάγραμμα</w:t>
      </w:r>
      <w:r w:rsidR="00744F3E">
        <w:rPr>
          <w:lang w:val="el-GR"/>
        </w:rPr>
        <w:t xml:space="preserve"> των</w:t>
      </w:r>
      <w:r>
        <w:rPr>
          <w:lang w:val="el-GR"/>
        </w:rPr>
        <w:t xml:space="preserve"> πακέτων του συστήματος ακολουθε</w:t>
      </w:r>
      <w:r w:rsidR="00744F3E">
        <w:rPr>
          <w:lang w:val="el-GR"/>
        </w:rPr>
        <w:t>ί</w:t>
      </w:r>
      <w:r w:rsidR="000E230D">
        <w:rPr>
          <w:lang w:val="el-GR"/>
        </w:rPr>
        <w:t xml:space="preserve"> στο Σχ. 1</w:t>
      </w:r>
      <w:r w:rsidR="00744F3E">
        <w:rPr>
          <w:lang w:val="el-GR"/>
        </w:rPr>
        <w:t>.</w:t>
      </w:r>
      <w:r w:rsidR="00695369" w:rsidRPr="00695369">
        <w:rPr>
          <w:noProof/>
          <w:lang w:val="el-GR"/>
        </w:rPr>
        <w:t xml:space="preserve"> </w:t>
      </w:r>
      <w:r w:rsidR="00695369" w:rsidRPr="00695369">
        <w:rPr>
          <w:noProof/>
        </w:rPr>
        <w:drawing>
          <wp:inline distT="0" distB="0" distL="0" distR="0" wp14:anchorId="6AAA475D" wp14:editId="0CD6A317">
            <wp:extent cx="5274310" cy="3031490"/>
            <wp:effectExtent l="0" t="0" r="254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8"/>
                    <a:stretch>
                      <a:fillRect/>
                    </a:stretch>
                  </pic:blipFill>
                  <pic:spPr>
                    <a:xfrm>
                      <a:off x="0" y="0"/>
                      <a:ext cx="5274310" cy="3031490"/>
                    </a:xfrm>
                    <a:prstGeom prst="rect">
                      <a:avLst/>
                    </a:prstGeom>
                  </pic:spPr>
                </pic:pic>
              </a:graphicData>
            </a:graphic>
          </wp:inline>
        </w:drawing>
      </w:r>
    </w:p>
    <w:p w14:paraId="2BFFBC42" w14:textId="1CC2D348" w:rsidR="003B5113" w:rsidRPr="003B5113" w:rsidRDefault="003B5113" w:rsidP="003B5113">
      <w:pPr>
        <w:pStyle w:val="Caption"/>
        <w:jc w:val="center"/>
      </w:pPr>
      <w:r w:rsidRPr="003B5113">
        <w:t xml:space="preserve">Σχήμα  </w:t>
      </w:r>
      <w:r>
        <w:fldChar w:fldCharType="begin"/>
      </w:r>
      <w:r w:rsidRPr="003B5113">
        <w:instrText xml:space="preserve"> </w:instrText>
      </w:r>
      <w:r>
        <w:instrText>SEQ</w:instrText>
      </w:r>
      <w:r w:rsidRPr="003B5113">
        <w:instrText xml:space="preserve"> Σχήμα_ \* </w:instrText>
      </w:r>
      <w:r>
        <w:instrText>ARABIC</w:instrText>
      </w:r>
      <w:r w:rsidRPr="003B5113">
        <w:instrText xml:space="preserve"> </w:instrText>
      </w:r>
      <w:r>
        <w:fldChar w:fldCharType="separate"/>
      </w:r>
      <w:r w:rsidR="00C97CD9">
        <w:rPr>
          <w:noProof/>
        </w:rPr>
        <w:t>1</w:t>
      </w:r>
      <w:r>
        <w:fldChar w:fldCharType="end"/>
      </w:r>
      <w:r>
        <w:t xml:space="preserve">. Διάγραμμα πακέτων </w:t>
      </w:r>
    </w:p>
    <w:p w14:paraId="0CE5FDAE" w14:textId="5847173E" w:rsidR="00A47DD2" w:rsidRPr="003B5113" w:rsidRDefault="00A47DD2" w:rsidP="00A47DD2">
      <w:pPr>
        <w:rPr>
          <w:lang w:val="el-GR"/>
        </w:rPr>
      </w:pPr>
      <w:r>
        <w:rPr>
          <w:lang w:val="el-GR"/>
        </w:rPr>
        <w:t>Ακολουθεί μια συνοπτική περιγραφή των</w:t>
      </w:r>
      <w:r w:rsidR="00485AD5">
        <w:rPr>
          <w:lang w:val="el-GR"/>
        </w:rPr>
        <w:t xml:space="preserve"> λειτουργικών</w:t>
      </w:r>
      <w:r>
        <w:rPr>
          <w:lang w:val="el-GR"/>
        </w:rPr>
        <w:t xml:space="preserve"> πακέτων του συστήματος.</w:t>
      </w:r>
    </w:p>
    <w:p w14:paraId="6E41BD8C" w14:textId="0B3AC3C2" w:rsidR="008B6638" w:rsidRDefault="00485AD5" w:rsidP="00A47DD2">
      <w:pPr>
        <w:rPr>
          <w:lang w:val="el-GR"/>
        </w:rPr>
      </w:pPr>
      <w:r>
        <w:rPr>
          <w:lang w:val="el-GR"/>
        </w:rPr>
        <w:t>(τα πακέτα που είναι υπεύθυνα για τα γραφικά δεν παρουσιάζονται εδώ)</w:t>
      </w:r>
    </w:p>
    <w:p w14:paraId="0EF99084" w14:textId="77777777" w:rsidR="00485AD5" w:rsidRDefault="00485AD5" w:rsidP="00A47DD2">
      <w:pPr>
        <w:rPr>
          <w:lang w:val="el-GR"/>
        </w:rPr>
      </w:pPr>
    </w:p>
    <w:p w14:paraId="6B118CAF" w14:textId="77777777" w:rsidR="00144911" w:rsidRDefault="00A47DD2" w:rsidP="00A47DD2">
      <w:pPr>
        <w:rPr>
          <w:lang w:val="el-GR"/>
        </w:rPr>
      </w:pPr>
      <w:r>
        <w:rPr>
          <w:lang w:val="el-GR"/>
        </w:rPr>
        <w:t>ΠΑΚΕΤΑ ΤΟΥ ΣΥΣΤΗΜΑΤΟΣ</w:t>
      </w:r>
      <w:r w:rsidR="00744F3E">
        <w:rPr>
          <w:lang w:val="el-G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gridCol w:w="6789"/>
      </w:tblGrid>
      <w:tr w:rsidR="00A47DD2" w:rsidRPr="00B95339" w14:paraId="0A49EEBB" w14:textId="77777777" w:rsidTr="007C5616">
        <w:tc>
          <w:tcPr>
            <w:tcW w:w="1683" w:type="dxa"/>
            <w:tcBorders>
              <w:top w:val="single" w:sz="4" w:space="0" w:color="auto"/>
            </w:tcBorders>
          </w:tcPr>
          <w:p w14:paraId="1B4EF3E9" w14:textId="510EF422" w:rsidR="00A47DD2" w:rsidRPr="00485AD5" w:rsidRDefault="00485AD5" w:rsidP="007C5616">
            <w:pPr>
              <w:rPr>
                <w:rFonts w:ascii="Consolas" w:hAnsi="Consolas"/>
                <w:sz w:val="20"/>
              </w:rPr>
            </w:pPr>
            <w:r>
              <w:rPr>
                <w:rFonts w:ascii="Consolas" w:hAnsi="Consolas"/>
                <w:sz w:val="20"/>
              </w:rPr>
              <w:t>task</w:t>
            </w:r>
          </w:p>
        </w:tc>
        <w:tc>
          <w:tcPr>
            <w:tcW w:w="6789" w:type="dxa"/>
            <w:tcBorders>
              <w:top w:val="single" w:sz="4" w:space="0" w:color="auto"/>
            </w:tcBorders>
          </w:tcPr>
          <w:p w14:paraId="3EEFFF7F" w14:textId="1BDFA978" w:rsidR="00A47DD2" w:rsidRPr="003350D2" w:rsidRDefault="000136FC" w:rsidP="007C5616">
            <w:pPr>
              <w:rPr>
                <w:lang w:val="el-GR"/>
              </w:rPr>
            </w:pPr>
            <w:r>
              <w:rPr>
                <w:lang w:val="el-GR"/>
              </w:rPr>
              <w:t>Περιέχει</w:t>
            </w:r>
            <w:r w:rsidRPr="000136FC">
              <w:rPr>
                <w:lang w:val="el-GR"/>
              </w:rPr>
              <w:t xml:space="preserve"> </w:t>
            </w:r>
            <w:r w:rsidR="00485AD5">
              <w:t>data</w:t>
            </w:r>
            <w:r w:rsidR="00485AD5" w:rsidRPr="00485AD5">
              <w:rPr>
                <w:lang w:val="el-GR"/>
              </w:rPr>
              <w:t xml:space="preserve"> </w:t>
            </w:r>
            <w:r w:rsidR="00485AD5">
              <w:t>base</w:t>
            </w:r>
            <w:r w:rsidR="00485AD5" w:rsidRPr="00485AD5">
              <w:rPr>
                <w:lang w:val="el-GR"/>
              </w:rPr>
              <w:t xml:space="preserve"> </w:t>
            </w:r>
            <w:r>
              <w:rPr>
                <w:lang w:val="el-GR"/>
              </w:rPr>
              <w:t>που</w:t>
            </w:r>
            <w:r w:rsidRPr="000136FC">
              <w:rPr>
                <w:lang w:val="el-GR"/>
              </w:rPr>
              <w:t xml:space="preserve"> </w:t>
            </w:r>
            <w:r>
              <w:rPr>
                <w:lang w:val="el-GR"/>
              </w:rPr>
              <w:t>είναι υπεύθυν</w:t>
            </w:r>
            <w:r w:rsidR="00485AD5">
              <w:rPr>
                <w:lang w:val="el-GR"/>
              </w:rPr>
              <w:t>η</w:t>
            </w:r>
            <w:r>
              <w:rPr>
                <w:lang w:val="el-GR"/>
              </w:rPr>
              <w:t xml:space="preserve"> για την αλληλεπίδραση με το </w:t>
            </w:r>
            <w:r w:rsidR="00485AD5">
              <w:rPr>
                <w:lang w:val="el-GR"/>
              </w:rPr>
              <w:t>σύστημα</w:t>
            </w:r>
          </w:p>
          <w:p w14:paraId="18297A6A" w14:textId="77777777" w:rsidR="007C5616" w:rsidRPr="003350D2" w:rsidRDefault="007C5616" w:rsidP="007C5616">
            <w:pPr>
              <w:rPr>
                <w:lang w:val="el-GR"/>
              </w:rPr>
            </w:pPr>
          </w:p>
        </w:tc>
      </w:tr>
      <w:tr w:rsidR="00A47DD2" w:rsidRPr="000136FC" w14:paraId="350CCEA5" w14:textId="77777777" w:rsidTr="007C5616">
        <w:tc>
          <w:tcPr>
            <w:tcW w:w="1683" w:type="dxa"/>
          </w:tcPr>
          <w:p w14:paraId="51583494" w14:textId="307379EC" w:rsidR="00A47DD2" w:rsidRPr="007C5616" w:rsidRDefault="00485AD5" w:rsidP="007C5616">
            <w:pPr>
              <w:rPr>
                <w:rFonts w:ascii="Consolas" w:hAnsi="Consolas"/>
                <w:sz w:val="20"/>
              </w:rPr>
            </w:pPr>
            <w:r>
              <w:rPr>
                <w:rFonts w:ascii="Consolas" w:hAnsi="Consolas"/>
                <w:sz w:val="20"/>
              </w:rPr>
              <w:t>backend</w:t>
            </w:r>
          </w:p>
        </w:tc>
        <w:tc>
          <w:tcPr>
            <w:tcW w:w="6789" w:type="dxa"/>
          </w:tcPr>
          <w:p w14:paraId="3FE5F7E5" w14:textId="77777777" w:rsidR="000136FC" w:rsidRDefault="000136FC" w:rsidP="007C5616">
            <w:r>
              <w:rPr>
                <w:lang w:val="el-GR"/>
              </w:rPr>
              <w:t>Κεντρική</w:t>
            </w:r>
            <w:r w:rsidRPr="000136FC">
              <w:t xml:space="preserve"> </w:t>
            </w:r>
            <w:r>
              <w:t>business logic engine, along with the necessary interface to export to the boundary classes</w:t>
            </w:r>
          </w:p>
          <w:p w14:paraId="7463D5C5" w14:textId="77777777" w:rsidR="007C5616" w:rsidRPr="000136FC" w:rsidRDefault="007C5616" w:rsidP="007C5616"/>
        </w:tc>
      </w:tr>
      <w:tr w:rsidR="00A47DD2" w:rsidRPr="00B95339" w14:paraId="00D363EC" w14:textId="77777777" w:rsidTr="007C5616">
        <w:tc>
          <w:tcPr>
            <w:tcW w:w="1683" w:type="dxa"/>
          </w:tcPr>
          <w:p w14:paraId="47604EF5" w14:textId="02C6FF17" w:rsidR="00A47DD2" w:rsidRPr="00485AD5" w:rsidRDefault="00EA0529" w:rsidP="007C5616">
            <w:pPr>
              <w:rPr>
                <w:rFonts w:ascii="Consolas" w:hAnsi="Consolas"/>
                <w:sz w:val="20"/>
              </w:rPr>
            </w:pPr>
            <w:r>
              <w:rPr>
                <w:rFonts w:ascii="Consolas" w:hAnsi="Consolas"/>
                <w:sz w:val="20"/>
                <w:lang w:val="el-GR"/>
              </w:rPr>
              <w:t xml:space="preserve"> </w:t>
            </w:r>
            <w:r>
              <w:rPr>
                <w:rFonts w:ascii="Consolas" w:hAnsi="Consolas"/>
                <w:sz w:val="20"/>
              </w:rPr>
              <w:t>s</w:t>
            </w:r>
            <w:r w:rsidR="00485AD5">
              <w:rPr>
                <w:rFonts w:ascii="Consolas" w:hAnsi="Consolas"/>
                <w:sz w:val="20"/>
              </w:rPr>
              <w:t>earchmethods</w:t>
            </w:r>
          </w:p>
        </w:tc>
        <w:tc>
          <w:tcPr>
            <w:tcW w:w="6789" w:type="dxa"/>
          </w:tcPr>
          <w:p w14:paraId="54C1DDA0" w14:textId="77777777" w:rsidR="00A47DD2" w:rsidRPr="003350D2" w:rsidRDefault="000136FC" w:rsidP="007C5616">
            <w:pPr>
              <w:rPr>
                <w:lang w:val="el-GR"/>
              </w:rPr>
            </w:pPr>
            <w:r>
              <w:rPr>
                <w:lang w:val="el-GR"/>
              </w:rPr>
              <w:t>Υποσύστημα αλληλεπίδρασης με τα αρχεία δεδομένων, για την ανάκτησή τους από το σύστημα</w:t>
            </w:r>
          </w:p>
          <w:p w14:paraId="2C602E0D" w14:textId="77777777" w:rsidR="007C5616" w:rsidRPr="003350D2" w:rsidRDefault="007C5616" w:rsidP="007C5616">
            <w:pPr>
              <w:rPr>
                <w:lang w:val="el-GR"/>
              </w:rPr>
            </w:pPr>
          </w:p>
        </w:tc>
      </w:tr>
      <w:tr w:rsidR="00A47DD2" w14:paraId="6B498C8D" w14:textId="77777777" w:rsidTr="007C5616">
        <w:tc>
          <w:tcPr>
            <w:tcW w:w="1683" w:type="dxa"/>
          </w:tcPr>
          <w:p w14:paraId="48ACF4E1" w14:textId="209A99A8" w:rsidR="00A47DD2" w:rsidRPr="007C5616" w:rsidRDefault="00A47DD2" w:rsidP="007C5616">
            <w:pPr>
              <w:rPr>
                <w:rFonts w:ascii="Consolas" w:hAnsi="Consolas"/>
                <w:sz w:val="20"/>
              </w:rPr>
            </w:pPr>
            <w:r w:rsidRPr="007C5616">
              <w:rPr>
                <w:rFonts w:ascii="Consolas" w:hAnsi="Consolas"/>
                <w:sz w:val="20"/>
              </w:rPr>
              <w:t>report</w:t>
            </w:r>
            <w:r w:rsidR="00485AD5">
              <w:rPr>
                <w:rFonts w:ascii="Consolas" w:hAnsi="Consolas"/>
                <w:sz w:val="20"/>
              </w:rPr>
              <w:t>s</w:t>
            </w:r>
          </w:p>
        </w:tc>
        <w:tc>
          <w:tcPr>
            <w:tcW w:w="6789" w:type="dxa"/>
          </w:tcPr>
          <w:p w14:paraId="2E3B32A8" w14:textId="77777777" w:rsidR="00A47DD2" w:rsidRDefault="000136FC" w:rsidP="007C5616">
            <w:r>
              <w:rPr>
                <w:lang w:val="el-GR"/>
              </w:rPr>
              <w:t xml:space="preserve">Υποσύστημα παραγωγής αναφορών </w:t>
            </w:r>
          </w:p>
          <w:p w14:paraId="301330F2" w14:textId="77777777" w:rsidR="007C5616" w:rsidRPr="007C5616" w:rsidRDefault="007C5616" w:rsidP="007C5616"/>
        </w:tc>
      </w:tr>
      <w:tr w:rsidR="00A47DD2" w:rsidRPr="00B95339" w14:paraId="728BEE02" w14:textId="77777777" w:rsidTr="007C5616">
        <w:tc>
          <w:tcPr>
            <w:tcW w:w="1683" w:type="dxa"/>
          </w:tcPr>
          <w:p w14:paraId="7FA1F8DA" w14:textId="3ED2569A" w:rsidR="00A47DD2" w:rsidRPr="007C5616" w:rsidRDefault="00485AD5" w:rsidP="007C5616">
            <w:pPr>
              <w:rPr>
                <w:rFonts w:ascii="Consolas" w:hAnsi="Consolas"/>
                <w:sz w:val="20"/>
              </w:rPr>
            </w:pPr>
            <w:r>
              <w:rPr>
                <w:rFonts w:ascii="Consolas" w:hAnsi="Consolas"/>
                <w:sz w:val="20"/>
              </w:rPr>
              <w:t>filemanagment</w:t>
            </w:r>
          </w:p>
        </w:tc>
        <w:tc>
          <w:tcPr>
            <w:tcW w:w="6789" w:type="dxa"/>
          </w:tcPr>
          <w:p w14:paraId="304437FB" w14:textId="3069B952" w:rsidR="00485AD5" w:rsidRPr="003350D2" w:rsidRDefault="00485AD5" w:rsidP="00485AD5">
            <w:pPr>
              <w:rPr>
                <w:lang w:val="el-GR"/>
              </w:rPr>
            </w:pPr>
            <w:r>
              <w:rPr>
                <w:lang w:val="el-GR"/>
              </w:rPr>
              <w:t xml:space="preserve">Υποσύστημα αλληλεπίδρασης με τα αρχεία εισαγωγής, για την </w:t>
            </w:r>
            <w:r w:rsidR="00007A9F">
              <w:rPr>
                <w:lang w:val="el-GR"/>
              </w:rPr>
              <w:t xml:space="preserve">αποθήκευση </w:t>
            </w:r>
            <w:r>
              <w:rPr>
                <w:lang w:val="el-GR"/>
              </w:rPr>
              <w:t xml:space="preserve"> τους από το σύστημα</w:t>
            </w:r>
          </w:p>
          <w:p w14:paraId="03D4B850" w14:textId="1EEBAA26" w:rsidR="00A47DD2" w:rsidRPr="00485AD5" w:rsidRDefault="00A47DD2" w:rsidP="007C5616">
            <w:pPr>
              <w:rPr>
                <w:lang w:val="el-GR"/>
              </w:rPr>
            </w:pPr>
          </w:p>
          <w:p w14:paraId="12AF84F2" w14:textId="77777777" w:rsidR="007C5616" w:rsidRPr="00485AD5" w:rsidRDefault="007C5616" w:rsidP="007C5616">
            <w:pPr>
              <w:rPr>
                <w:lang w:val="el-GR"/>
              </w:rPr>
            </w:pPr>
          </w:p>
        </w:tc>
      </w:tr>
    </w:tbl>
    <w:p w14:paraId="7D36C878" w14:textId="0E2C38DA" w:rsidR="0097538A" w:rsidRPr="003350D2" w:rsidRDefault="0097538A" w:rsidP="0097538A">
      <w:pPr>
        <w:pStyle w:val="Caption"/>
      </w:pPr>
      <w:r w:rsidRPr="0097538A">
        <w:t xml:space="preserve">Πίνακας </w:t>
      </w:r>
      <w:r>
        <w:fldChar w:fldCharType="begin"/>
      </w:r>
      <w:r w:rsidRPr="0097538A">
        <w:instrText xml:space="preserve"> </w:instrText>
      </w:r>
      <w:r>
        <w:instrText>SEQ</w:instrText>
      </w:r>
      <w:r w:rsidRPr="0097538A">
        <w:instrText xml:space="preserve"> Πίνακας \* </w:instrText>
      </w:r>
      <w:r>
        <w:instrText>ARABIC</w:instrText>
      </w:r>
      <w:r w:rsidRPr="0097538A">
        <w:instrText xml:space="preserve"> </w:instrText>
      </w:r>
      <w:r>
        <w:fldChar w:fldCharType="separate"/>
      </w:r>
      <w:r w:rsidR="00C97CD9">
        <w:rPr>
          <w:noProof/>
        </w:rPr>
        <w:t>3</w:t>
      </w:r>
      <w:r>
        <w:fldChar w:fldCharType="end"/>
      </w:r>
      <w:r w:rsidR="00892400">
        <w:t>.</w:t>
      </w:r>
      <w:r w:rsidRPr="0097538A">
        <w:t xml:space="preserve"> </w:t>
      </w:r>
      <w:r>
        <w:t>Συνοπτική περιγραφή πακέτων συστήματος</w:t>
      </w:r>
      <w:r w:rsidR="003350D2" w:rsidRPr="003350D2">
        <w:t xml:space="preserve"> </w:t>
      </w:r>
    </w:p>
    <w:p w14:paraId="39B5ACA3" w14:textId="77777777" w:rsidR="005C35DB" w:rsidRPr="0097538A" w:rsidRDefault="005C35DB">
      <w:pPr>
        <w:rPr>
          <w:lang w:val="el-GR"/>
        </w:rPr>
      </w:pPr>
      <w:r w:rsidRPr="0097538A">
        <w:rPr>
          <w:lang w:val="el-GR"/>
        </w:rPr>
        <w:br w:type="page"/>
      </w:r>
    </w:p>
    <w:p w14:paraId="09ACCB99" w14:textId="77777777" w:rsidR="00072742" w:rsidRDefault="00072742" w:rsidP="00072742">
      <w:pPr>
        <w:pStyle w:val="Heading2"/>
        <w:rPr>
          <w:lang w:val="el-GR"/>
        </w:rPr>
      </w:pPr>
      <w:r>
        <w:rPr>
          <w:lang w:val="el-GR"/>
        </w:rPr>
        <w:lastRenderedPageBreak/>
        <w:t>Διαγράμματα Κλάσεων</w:t>
      </w:r>
    </w:p>
    <w:p w14:paraId="06A4552F" w14:textId="142C94EC" w:rsidR="00007A9F" w:rsidRDefault="00C449F4" w:rsidP="007444FA">
      <w:pPr>
        <w:rPr>
          <w:lang w:val="el-GR"/>
        </w:rPr>
      </w:pPr>
      <w:r>
        <w:rPr>
          <w:lang w:val="el-GR"/>
        </w:rPr>
        <w:t xml:space="preserve">Στην παρούσα </w:t>
      </w:r>
      <w:r w:rsidR="00DE3DB9">
        <w:rPr>
          <w:lang w:val="el-GR"/>
        </w:rPr>
        <w:t>υπο</w:t>
      </w:r>
      <w:r>
        <w:rPr>
          <w:lang w:val="el-GR"/>
        </w:rPr>
        <w:t>ενότητα, παρατίθενται</w:t>
      </w:r>
      <w:r w:rsidR="00072742">
        <w:rPr>
          <w:lang w:val="el-GR"/>
        </w:rPr>
        <w:t xml:space="preserve"> τα διαγράμματα κλάσεων και ακολουθιών.</w:t>
      </w:r>
    </w:p>
    <w:p w14:paraId="5824FC24" w14:textId="068EE892" w:rsidR="00007A9F" w:rsidRPr="00396A12" w:rsidRDefault="00007A9F" w:rsidP="00007A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r w:rsidRPr="00F43204">
        <w:rPr>
          <w:rFonts w:cs="Consolas"/>
          <w:b/>
          <w:bCs/>
          <w:color w:val="7F0055"/>
          <w:szCs w:val="20"/>
        </w:rPr>
        <w:t>Package</w:t>
      </w:r>
      <w:r>
        <w:rPr>
          <w:rFonts w:cs="Consolas"/>
          <w:color w:val="000000"/>
          <w:szCs w:val="20"/>
          <w:lang w:val="el-GR"/>
        </w:rPr>
        <w:t xml:space="preserve"> </w:t>
      </w:r>
      <w:r>
        <w:rPr>
          <w:rFonts w:cs="Consolas"/>
          <w:color w:val="000000"/>
          <w:szCs w:val="20"/>
        </w:rPr>
        <w:t>backend</w:t>
      </w:r>
      <w:r w:rsidRPr="00396A12">
        <w:rPr>
          <w:rFonts w:cs="Consolas"/>
          <w:color w:val="000000"/>
          <w:szCs w:val="20"/>
          <w:lang w:val="el-GR"/>
        </w:rPr>
        <w:t>;</w:t>
      </w:r>
    </w:p>
    <w:p w14:paraId="1DE9C9F2" w14:textId="77777777" w:rsidR="00007A9F" w:rsidRPr="00396A12" w:rsidRDefault="00007A9F" w:rsidP="00007A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szCs w:val="20"/>
          <w:lang w:val="el-GR"/>
        </w:rPr>
      </w:pPr>
    </w:p>
    <w:p w14:paraId="2CF50CBA" w14:textId="77777777" w:rsidR="00007A9F" w:rsidRPr="00396A12" w:rsidRDefault="00007A9F" w:rsidP="00007A9F">
      <w:pPr>
        <w:jc w:val="center"/>
        <w:rPr>
          <w:lang w:val="el-GR"/>
        </w:rPr>
      </w:pPr>
    </w:p>
    <w:p w14:paraId="777780AF" w14:textId="5BA1C8EF" w:rsidR="00007A9F" w:rsidRPr="00007A9F" w:rsidRDefault="00007A9F" w:rsidP="00007A9F">
      <w:pPr>
        <w:jc w:val="center"/>
        <w:rPr>
          <w:lang w:val="el-GR"/>
        </w:rPr>
      </w:pPr>
      <w:r>
        <w:rPr>
          <w:noProof/>
        </w:rPr>
        <w:drawing>
          <wp:inline distT="0" distB="0" distL="0" distR="0" wp14:anchorId="6F521082" wp14:editId="656EE524">
            <wp:extent cx="5274310" cy="35991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99180"/>
                    </a:xfrm>
                    <a:prstGeom prst="rect">
                      <a:avLst/>
                    </a:prstGeom>
                    <a:noFill/>
                    <a:ln>
                      <a:noFill/>
                    </a:ln>
                  </pic:spPr>
                </pic:pic>
              </a:graphicData>
            </a:graphic>
          </wp:inline>
        </w:drawing>
      </w:r>
    </w:p>
    <w:p w14:paraId="18D33848" w14:textId="77777777" w:rsidR="005C35DB" w:rsidRDefault="005C35DB" w:rsidP="005C35DB">
      <w:pPr>
        <w:rPr>
          <w:lang w:val="el-GR"/>
        </w:rPr>
      </w:pPr>
    </w:p>
    <w:p w14:paraId="1610BAD0" w14:textId="2326D380" w:rsidR="00007A9F" w:rsidRDefault="00007A9F" w:rsidP="00D31625">
      <w:pPr>
        <w:pBdr>
          <w:top w:val="single" w:sz="4" w:space="8"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r w:rsidRPr="00F43204">
        <w:rPr>
          <w:rFonts w:cs="Consolas"/>
          <w:b/>
          <w:bCs/>
          <w:color w:val="7F0055"/>
          <w:szCs w:val="20"/>
        </w:rPr>
        <w:t>Package</w:t>
      </w:r>
      <w:r>
        <w:rPr>
          <w:rFonts w:cs="Consolas"/>
          <w:color w:val="000000"/>
          <w:szCs w:val="20"/>
          <w:lang w:val="el-GR"/>
        </w:rPr>
        <w:t xml:space="preserve"> </w:t>
      </w:r>
      <w:r>
        <w:rPr>
          <w:rFonts w:cs="Consolas"/>
          <w:color w:val="000000"/>
          <w:szCs w:val="20"/>
        </w:rPr>
        <w:t>filemanagment</w:t>
      </w:r>
      <w:r w:rsidRPr="00396A12">
        <w:rPr>
          <w:rFonts w:cs="Consolas"/>
          <w:color w:val="000000"/>
          <w:szCs w:val="20"/>
          <w:lang w:val="el-GR"/>
        </w:rPr>
        <w:t>;</w:t>
      </w:r>
    </w:p>
    <w:p w14:paraId="25FEEB23" w14:textId="77777777" w:rsidR="00007A9F" w:rsidRPr="00396A12" w:rsidRDefault="00007A9F" w:rsidP="00D31625">
      <w:pPr>
        <w:pBdr>
          <w:top w:val="single" w:sz="4" w:space="8"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000000"/>
          <w:szCs w:val="20"/>
          <w:lang w:val="el-GR"/>
        </w:rPr>
      </w:pPr>
    </w:p>
    <w:p w14:paraId="1E9333B6" w14:textId="37CB644B" w:rsidR="00007A9F" w:rsidRPr="00007A9F" w:rsidRDefault="00043809" w:rsidP="00D31625">
      <w:pPr>
        <w:pBdr>
          <w:top w:val="single" w:sz="4" w:space="8" w:color="auto"/>
          <w:left w:val="single" w:sz="4" w:space="4" w:color="auto"/>
          <w:bottom w:val="single" w:sz="4" w:space="1" w:color="auto"/>
          <w:right w:val="single" w:sz="4" w:space="4" w:color="auto"/>
        </w:pBdr>
        <w:autoSpaceDE w:val="0"/>
        <w:autoSpaceDN w:val="0"/>
        <w:adjustRightInd w:val="0"/>
        <w:spacing w:after="0" w:line="240" w:lineRule="auto"/>
        <w:rPr>
          <w:rFonts w:cs="Consolas"/>
          <w:color w:val="000000"/>
          <w:szCs w:val="20"/>
          <w:lang w:val="el-GR"/>
        </w:rPr>
      </w:pPr>
      <w:r>
        <w:rPr>
          <w:noProof/>
        </w:rPr>
        <w:pict w14:anchorId="043D1E98">
          <v:shape id="Text Box 16" o:spid="_x0000_s1026" type="#_x0000_t202" style="position:absolute;margin-left:-46.5pt;margin-top:33.35pt;width:507pt;height:220.5pt;z-index:251663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" fillcolor="white [3212]" strokecolor="white [3212]" strokeweight=".5pt">
            <v:textbox>
              <w:txbxContent>
                <w:p w14:paraId="589BE36D" w14:textId="590105DF" w:rsidR="00007A9F" w:rsidRDefault="00007A9F">
                  <w:r>
                    <w:rPr>
                      <w:noProof/>
                    </w:rPr>
                    <w:drawing>
                      <wp:inline distT="0" distB="0" distL="0" distR="0" wp14:anchorId="174B1315" wp14:editId="342A9866">
                        <wp:extent cx="6863834" cy="2038350"/>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9348" cy="2042957"/>
                                </a:xfrm>
                                <a:prstGeom prst="rect">
                                  <a:avLst/>
                                </a:prstGeom>
                                <a:noFill/>
                                <a:ln>
                                  <a:noFill/>
                                </a:ln>
                              </pic:spPr>
                            </pic:pic>
                          </a:graphicData>
                        </a:graphic>
                      </wp:inline>
                    </w:drawing>
                  </w:r>
                </w:p>
              </w:txbxContent>
            </v:textbox>
          </v:shape>
        </w:pict>
      </w:r>
      <w:r w:rsidR="005C35DB">
        <w:rPr>
          <w:lang w:val="el-GR"/>
        </w:rPr>
        <w:br w:type="page"/>
      </w:r>
    </w:p>
    <w:p w14:paraId="7A22E48A" w14:textId="103383BE" w:rsidR="005C35DB" w:rsidRDefault="005C35DB" w:rsidP="005C35DB">
      <w:pPr>
        <w:rPr>
          <w:lang w:val="el-GR"/>
        </w:rPr>
      </w:pPr>
    </w:p>
    <w:p w14:paraId="27A67FCA" w14:textId="7BBA82FC" w:rsidR="00340E9A" w:rsidRPr="003B1EE9" w:rsidRDefault="00340E9A" w:rsidP="00340E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r w:rsidRPr="00F43204">
        <w:rPr>
          <w:rFonts w:cs="Consolas"/>
          <w:b/>
          <w:bCs/>
          <w:color w:val="7F0055"/>
          <w:szCs w:val="20"/>
        </w:rPr>
        <w:t>package</w:t>
      </w:r>
      <w:r w:rsidRPr="003B1EE9">
        <w:rPr>
          <w:rFonts w:cs="Consolas"/>
          <w:color w:val="000000"/>
          <w:szCs w:val="20"/>
          <w:lang w:val="el-GR"/>
        </w:rPr>
        <w:t xml:space="preserve"> </w:t>
      </w:r>
      <w:r w:rsidR="00007A9F">
        <w:rPr>
          <w:rFonts w:cs="Consolas"/>
          <w:color w:val="000000"/>
          <w:szCs w:val="20"/>
        </w:rPr>
        <w:t>searchmethods</w:t>
      </w:r>
      <w:r w:rsidRPr="003B1EE9">
        <w:rPr>
          <w:rFonts w:cs="Consolas"/>
          <w:color w:val="000000"/>
          <w:szCs w:val="20"/>
          <w:lang w:val="el-GR"/>
        </w:rPr>
        <w:t>;</w:t>
      </w:r>
    </w:p>
    <w:p w14:paraId="39813363" w14:textId="77777777" w:rsidR="00144911" w:rsidRPr="003B1EE9" w:rsidRDefault="00144911" w:rsidP="00340E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p>
    <w:p w14:paraId="2C9D2FFD" w14:textId="77777777" w:rsidR="00340E9A" w:rsidRPr="003B1EE9" w:rsidRDefault="00340E9A" w:rsidP="00072742">
      <w:pPr>
        <w:autoSpaceDE w:val="0"/>
        <w:autoSpaceDN w:val="0"/>
        <w:adjustRightInd w:val="0"/>
        <w:spacing w:after="0" w:line="240" w:lineRule="auto"/>
        <w:rPr>
          <w:rFonts w:cs="Consolas"/>
          <w:b/>
          <w:bCs/>
          <w:color w:val="7F0055"/>
          <w:szCs w:val="20"/>
          <w:lang w:val="el-GR"/>
        </w:rPr>
      </w:pPr>
    </w:p>
    <w:p w14:paraId="2546BA47" w14:textId="2BAAFA27" w:rsidR="00340E9A" w:rsidRDefault="00007A9F" w:rsidP="00007A9F">
      <w:pPr>
        <w:autoSpaceDE w:val="0"/>
        <w:autoSpaceDN w:val="0"/>
        <w:adjustRightInd w:val="0"/>
        <w:spacing w:after="0" w:line="240" w:lineRule="auto"/>
        <w:rPr>
          <w:lang w:val="el-GR"/>
        </w:rPr>
      </w:pPr>
      <w:r>
        <w:rPr>
          <w:noProof/>
        </w:rPr>
        <w:drawing>
          <wp:inline distT="0" distB="0" distL="0" distR="0" wp14:anchorId="47258F8B" wp14:editId="07D40BDF">
            <wp:extent cx="6711529" cy="1938138"/>
            <wp:effectExtent l="0" t="0" r="0" b="5080"/>
            <wp:docPr id="19" name="Picture 19"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1786" cy="1961314"/>
                    </a:xfrm>
                    <a:prstGeom prst="rect">
                      <a:avLst/>
                    </a:prstGeom>
                    <a:noFill/>
                    <a:ln>
                      <a:noFill/>
                    </a:ln>
                  </pic:spPr>
                </pic:pic>
              </a:graphicData>
            </a:graphic>
          </wp:inline>
        </w:drawing>
      </w:r>
    </w:p>
    <w:p w14:paraId="2FB9BB2C" w14:textId="2B43F053" w:rsidR="005C35DB" w:rsidRDefault="005C35DB" w:rsidP="00072742">
      <w:pPr>
        <w:autoSpaceDE w:val="0"/>
        <w:autoSpaceDN w:val="0"/>
        <w:adjustRightInd w:val="0"/>
        <w:spacing w:after="0" w:line="240" w:lineRule="auto"/>
        <w:rPr>
          <w:lang w:val="el-GR"/>
        </w:rPr>
      </w:pPr>
    </w:p>
    <w:p w14:paraId="1577EAA8" w14:textId="51143DA1" w:rsidR="00007A9F" w:rsidRPr="00396A12" w:rsidRDefault="00007A9F" w:rsidP="00007A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r w:rsidRPr="00F43204">
        <w:rPr>
          <w:rFonts w:cs="Consolas"/>
          <w:b/>
          <w:bCs/>
          <w:color w:val="7F0055"/>
          <w:szCs w:val="20"/>
        </w:rPr>
        <w:t>Package</w:t>
      </w:r>
      <w:r>
        <w:rPr>
          <w:rFonts w:cs="Consolas"/>
          <w:color w:val="000000"/>
          <w:szCs w:val="20"/>
          <w:lang w:val="el-GR"/>
        </w:rPr>
        <w:t xml:space="preserve"> </w:t>
      </w:r>
      <w:r>
        <w:rPr>
          <w:rFonts w:cs="Consolas"/>
          <w:color w:val="000000"/>
          <w:szCs w:val="20"/>
        </w:rPr>
        <w:t>tasks</w:t>
      </w:r>
      <w:r w:rsidRPr="00396A12">
        <w:rPr>
          <w:rFonts w:cs="Consolas"/>
          <w:color w:val="000000"/>
          <w:szCs w:val="20"/>
          <w:lang w:val="el-GR"/>
        </w:rPr>
        <w:t>;</w:t>
      </w:r>
    </w:p>
    <w:p w14:paraId="3471FA1C" w14:textId="77777777" w:rsidR="00007A9F" w:rsidRPr="00396A12" w:rsidRDefault="00007A9F" w:rsidP="00007A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szCs w:val="20"/>
          <w:lang w:val="el-GR"/>
        </w:rPr>
      </w:pPr>
    </w:p>
    <w:p w14:paraId="1394DE2A" w14:textId="4B81B175" w:rsidR="00007A9F" w:rsidRPr="00396A12" w:rsidRDefault="00007A9F" w:rsidP="00007A9F">
      <w:pPr>
        <w:jc w:val="center"/>
        <w:rPr>
          <w:lang w:val="el-GR"/>
        </w:rPr>
      </w:pPr>
      <w:r>
        <w:rPr>
          <w:noProof/>
        </w:rPr>
        <w:drawing>
          <wp:inline distT="0" distB="0" distL="0" distR="0" wp14:anchorId="64079276" wp14:editId="72809FDC">
            <wp:extent cx="3657600" cy="5143500"/>
            <wp:effectExtent l="0" t="0" r="0" b="0"/>
            <wp:docPr id="20" name="Picture 2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5143500"/>
                    </a:xfrm>
                    <a:prstGeom prst="rect">
                      <a:avLst/>
                    </a:prstGeom>
                    <a:noFill/>
                    <a:ln>
                      <a:noFill/>
                    </a:ln>
                  </pic:spPr>
                </pic:pic>
              </a:graphicData>
            </a:graphic>
          </wp:inline>
        </w:drawing>
      </w:r>
    </w:p>
    <w:p w14:paraId="68676E60" w14:textId="5E5937A7" w:rsidR="00007A9F" w:rsidRDefault="00007A9F" w:rsidP="00072742">
      <w:pPr>
        <w:autoSpaceDE w:val="0"/>
        <w:autoSpaceDN w:val="0"/>
        <w:adjustRightInd w:val="0"/>
        <w:spacing w:after="0" w:line="240" w:lineRule="auto"/>
        <w:rPr>
          <w:lang w:val="el-GR"/>
        </w:rPr>
      </w:pPr>
    </w:p>
    <w:p w14:paraId="15CEED9A" w14:textId="4CF7BFEC" w:rsidR="00007A9F" w:rsidRPr="00396A12" w:rsidRDefault="00007A9F" w:rsidP="00007A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r w:rsidRPr="00F43204">
        <w:rPr>
          <w:rFonts w:cs="Consolas"/>
          <w:b/>
          <w:bCs/>
          <w:color w:val="7F0055"/>
          <w:szCs w:val="20"/>
        </w:rPr>
        <w:lastRenderedPageBreak/>
        <w:t>Package</w:t>
      </w:r>
      <w:r>
        <w:rPr>
          <w:rFonts w:cs="Consolas"/>
          <w:color w:val="000000"/>
          <w:szCs w:val="20"/>
          <w:lang w:val="el-GR"/>
        </w:rPr>
        <w:t xml:space="preserve"> </w:t>
      </w:r>
      <w:r>
        <w:rPr>
          <w:rFonts w:cs="Consolas"/>
          <w:color w:val="000000"/>
          <w:szCs w:val="20"/>
        </w:rPr>
        <w:t>reports</w:t>
      </w:r>
      <w:r w:rsidRPr="00396A12">
        <w:rPr>
          <w:rFonts w:cs="Consolas"/>
          <w:color w:val="000000"/>
          <w:szCs w:val="20"/>
          <w:lang w:val="el-GR"/>
        </w:rPr>
        <w:t>;</w:t>
      </w:r>
    </w:p>
    <w:p w14:paraId="3E7DF4CD" w14:textId="77777777" w:rsidR="00007A9F" w:rsidRPr="00396A12" w:rsidRDefault="00007A9F" w:rsidP="00007A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szCs w:val="20"/>
          <w:lang w:val="el-GR"/>
        </w:rPr>
      </w:pPr>
    </w:p>
    <w:p w14:paraId="1FB8F655" w14:textId="0A61DB49" w:rsidR="00007A9F" w:rsidRPr="00007A9F" w:rsidRDefault="00007A9F" w:rsidP="00007A9F">
      <w:pPr>
        <w:jc w:val="center"/>
        <w:rPr>
          <w:lang w:val="el-GR"/>
        </w:rPr>
      </w:pPr>
      <w:r>
        <w:rPr>
          <w:noProof/>
        </w:rPr>
        <w:drawing>
          <wp:inline distT="0" distB="0" distL="0" distR="0" wp14:anchorId="1DF9C138" wp14:editId="0281322A">
            <wp:extent cx="6353175" cy="2524136"/>
            <wp:effectExtent l="0" t="0" r="0"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0145" cy="2526905"/>
                    </a:xfrm>
                    <a:prstGeom prst="rect">
                      <a:avLst/>
                    </a:prstGeom>
                    <a:noFill/>
                    <a:ln>
                      <a:noFill/>
                    </a:ln>
                  </pic:spPr>
                </pic:pic>
              </a:graphicData>
            </a:graphic>
          </wp:inline>
        </w:drawing>
      </w:r>
    </w:p>
    <w:p w14:paraId="034E604E" w14:textId="77777777" w:rsidR="00DC3CCE" w:rsidRDefault="00DC3CCE" w:rsidP="00072742">
      <w:pPr>
        <w:autoSpaceDE w:val="0"/>
        <w:autoSpaceDN w:val="0"/>
        <w:adjustRightInd w:val="0"/>
        <w:spacing w:after="0" w:line="240" w:lineRule="auto"/>
        <w:rPr>
          <w:lang w:val="el-GR"/>
        </w:rPr>
      </w:pPr>
      <w:r>
        <w:rPr>
          <w:lang w:val="el-GR"/>
        </w:rPr>
        <w:t>Μπορείτε</w:t>
      </w:r>
      <w:r w:rsidR="00BC3A7C">
        <w:rPr>
          <w:lang w:val="el-GR"/>
        </w:rPr>
        <w:t>,</w:t>
      </w:r>
      <w:r>
        <w:rPr>
          <w:lang w:val="el-GR"/>
        </w:rPr>
        <w:t xml:space="preserve"> </w:t>
      </w:r>
      <w:r w:rsidR="00BC3A7C">
        <w:rPr>
          <w:lang w:val="el-GR"/>
        </w:rPr>
        <w:t>επίσης,</w:t>
      </w:r>
      <w:r>
        <w:rPr>
          <w:lang w:val="el-GR"/>
        </w:rPr>
        <w:t xml:space="preserve"> στα διαγράμματα </w:t>
      </w:r>
      <w:r w:rsidR="00BC3A7C">
        <w:rPr>
          <w:lang w:val="el-GR"/>
        </w:rPr>
        <w:t>που δίνετε</w:t>
      </w:r>
      <w:r>
        <w:rPr>
          <w:lang w:val="el-GR"/>
        </w:rPr>
        <w:t>, να βάζετε και συνεργαζόμενες κλάσεις από άλλα πακέτα.</w:t>
      </w:r>
      <w:r w:rsidR="008B2954">
        <w:rPr>
          <w:lang w:val="el-GR"/>
        </w:rPr>
        <w:t xml:space="preserve"> Το διάγραμμα κλάσεων του Σχ. 4 παρουσιάζει τις κεντρικές κλάσεις της εφαρμογής αξιολόγησης εστιατορίου, μαζί με τις συνεργαζόμενες κλάσεις. </w:t>
      </w:r>
    </w:p>
    <w:p w14:paraId="70D1313A" w14:textId="77777777" w:rsidR="008B2954" w:rsidRPr="00417F74" w:rsidRDefault="008B2954" w:rsidP="00417F74">
      <w:pPr>
        <w:pStyle w:val="ListParagraph"/>
        <w:numPr>
          <w:ilvl w:val="0"/>
          <w:numId w:val="8"/>
        </w:numPr>
        <w:autoSpaceDE w:val="0"/>
        <w:autoSpaceDN w:val="0"/>
        <w:adjustRightInd w:val="0"/>
        <w:spacing w:after="0" w:line="240" w:lineRule="auto"/>
        <w:rPr>
          <w:lang w:val="el-GR"/>
        </w:rPr>
      </w:pPr>
      <w:r w:rsidRPr="00417F74">
        <w:rPr>
          <w:lang w:val="el-GR"/>
        </w:rPr>
        <w:t>Πλεονεκτήματα: συνολική εποπτεία του συστήματος σε μία (1) απεικόνιση</w:t>
      </w:r>
      <w:r w:rsidR="00494B53" w:rsidRPr="00417F74">
        <w:rPr>
          <w:lang w:val="el-GR"/>
        </w:rPr>
        <w:t>.</w:t>
      </w:r>
    </w:p>
    <w:p w14:paraId="245A7450" w14:textId="77777777" w:rsidR="008B2954" w:rsidRPr="00417F74" w:rsidRDefault="008B2954" w:rsidP="00072742">
      <w:pPr>
        <w:pStyle w:val="ListParagraph"/>
        <w:numPr>
          <w:ilvl w:val="0"/>
          <w:numId w:val="8"/>
        </w:numPr>
        <w:autoSpaceDE w:val="0"/>
        <w:autoSpaceDN w:val="0"/>
        <w:adjustRightInd w:val="0"/>
        <w:spacing w:after="0" w:line="240" w:lineRule="auto"/>
        <w:rPr>
          <w:lang w:val="el-GR"/>
        </w:rPr>
      </w:pPr>
      <w:r w:rsidRPr="00417F74">
        <w:rPr>
          <w:lang w:val="el-GR"/>
        </w:rPr>
        <w:t>Μειονεκτήματα: η απεικόνιση είναι στα όρια του οπτικά διακριτού. Από ένα σημείο κι έπειτα, είναι αδύνατο να διακρίνει κανείς τι είναι στο διάγραμμα (ακόμα κι αν έχει ακολουθήσει μια προσεγμένη διάταξη στο χώρο), οπότε το διάγραμμα γίνεται πρακτικά άχρηστο.</w:t>
      </w:r>
      <w:r w:rsidR="00417F74" w:rsidRPr="00417F74">
        <w:rPr>
          <w:lang w:val="el-GR"/>
        </w:rPr>
        <w:t xml:space="preserve"> </w:t>
      </w:r>
      <w:r w:rsidRPr="00417F74">
        <w:rPr>
          <w:lang w:val="el-GR"/>
        </w:rPr>
        <w:t>(θυμηθείτε: το διάγραμμά σας, εγώ θα το δω σε χαρτί –</w:t>
      </w:r>
      <w:r w:rsidR="00A5221D" w:rsidRPr="00417F74">
        <w:rPr>
          <w:lang w:val="el-GR"/>
        </w:rPr>
        <w:t xml:space="preserve"> </w:t>
      </w:r>
      <w:r w:rsidRPr="00417F74">
        <w:rPr>
          <w:lang w:val="el-GR"/>
        </w:rPr>
        <w:t xml:space="preserve">θα έχουμε μπροστά </w:t>
      </w:r>
      <w:r w:rsidR="00A5221D" w:rsidRPr="00417F74">
        <w:rPr>
          <w:lang w:val="el-GR"/>
        </w:rPr>
        <w:t>μας μόνο ό,τι τυπώσετε</w:t>
      </w:r>
      <w:r w:rsidRPr="00417F74">
        <w:rPr>
          <w:lang w:val="el-GR"/>
        </w:rPr>
        <w:t>)</w:t>
      </w:r>
    </w:p>
    <w:p w14:paraId="3D2CDD61" w14:textId="77777777" w:rsidR="00417F74" w:rsidRDefault="00417F74" w:rsidP="00072742">
      <w:pPr>
        <w:autoSpaceDE w:val="0"/>
        <w:autoSpaceDN w:val="0"/>
        <w:adjustRightInd w:val="0"/>
        <w:spacing w:after="0" w:line="240" w:lineRule="auto"/>
        <w:rPr>
          <w:lang w:val="el-GR"/>
        </w:rPr>
      </w:pPr>
    </w:p>
    <w:p w14:paraId="7D35B48A" w14:textId="77777777" w:rsidR="00DE3DB9" w:rsidRDefault="00DE3DB9" w:rsidP="00072742">
      <w:pPr>
        <w:autoSpaceDE w:val="0"/>
        <w:autoSpaceDN w:val="0"/>
        <w:adjustRightInd w:val="0"/>
        <w:spacing w:after="0" w:line="240" w:lineRule="auto"/>
        <w:rPr>
          <w:lang w:val="el-GR"/>
        </w:rPr>
      </w:pPr>
      <w:r>
        <w:rPr>
          <w:lang w:val="el-GR"/>
        </w:rPr>
        <w:t xml:space="preserve">Παρατηρήστε επίσης, ότι </w:t>
      </w:r>
      <w:r w:rsidR="00827FC4">
        <w:rPr>
          <w:lang w:val="el-GR"/>
        </w:rPr>
        <w:t xml:space="preserve">αν τυχόν χρειάζεται να τεκμηριώσουμε / εξηγήσουμε </w:t>
      </w:r>
      <w:r w:rsidR="00F06C53">
        <w:rPr>
          <w:lang w:val="el-GR"/>
        </w:rPr>
        <w:t xml:space="preserve">/ ανακτήσουμε </w:t>
      </w:r>
      <w:r w:rsidR="00827FC4">
        <w:rPr>
          <w:lang w:val="el-GR"/>
        </w:rPr>
        <w:t xml:space="preserve">την συνεργασία </w:t>
      </w:r>
      <w:r>
        <w:rPr>
          <w:lang w:val="el-GR"/>
        </w:rPr>
        <w:t xml:space="preserve">ενός υποσυνόλου κλάσεων, </w:t>
      </w:r>
      <w:r w:rsidR="00827FC4">
        <w:rPr>
          <w:lang w:val="el-GR"/>
        </w:rPr>
        <w:t>είναι απολύτως νόμιμο να κατασκευάζουμε διαγράμματα με κλάσεις από διαφορετικά πακέτα -- δεν</w:t>
      </w:r>
      <w:r>
        <w:rPr>
          <w:lang w:val="el-GR"/>
        </w:rPr>
        <w:t xml:space="preserve"> μας περιορίζουν τα όρια των πακέτων, δλδ.</w:t>
      </w:r>
      <w:r w:rsidR="00417F74">
        <w:rPr>
          <w:lang w:val="el-GR"/>
        </w:rPr>
        <w:t xml:space="preserve"> Τα διαγράμματα πρέπει να εξυπηρετούν μια ομάδα ανάπτυξης λογισμικού και όχι οι άνθρωποι τα διαγράμματα. </w:t>
      </w:r>
    </w:p>
    <w:p w14:paraId="105C1E54" w14:textId="77777777" w:rsidR="0064488C" w:rsidRDefault="0064488C" w:rsidP="00072742">
      <w:pPr>
        <w:autoSpaceDE w:val="0"/>
        <w:autoSpaceDN w:val="0"/>
        <w:adjustRightInd w:val="0"/>
        <w:spacing w:after="0" w:line="240" w:lineRule="auto"/>
        <w:rPr>
          <w:lang w:val="el-GR"/>
        </w:rPr>
      </w:pPr>
      <w:r>
        <w:rPr>
          <w:lang w:val="el-GR"/>
        </w:rPr>
        <w:t>(Εννοείται πως αυτό δεν είναι δικαιολογία για να τα ισοπεδώσουμε όλα…)</w:t>
      </w:r>
    </w:p>
    <w:p w14:paraId="39042A4C" w14:textId="2A0FD069" w:rsidR="00DD393F" w:rsidRDefault="00027D44" w:rsidP="00072742">
      <w:pPr>
        <w:autoSpaceDE w:val="0"/>
        <w:autoSpaceDN w:val="0"/>
        <w:adjustRightInd w:val="0"/>
        <w:spacing w:after="0" w:line="240" w:lineRule="auto"/>
      </w:pPr>
      <w:r>
        <w:rPr>
          <w:noProof/>
        </w:rPr>
        <w:drawing>
          <wp:inline distT="0" distB="0" distL="0" distR="0" wp14:anchorId="17B08BB4" wp14:editId="60B206C8">
            <wp:extent cx="6304768" cy="2715165"/>
            <wp:effectExtent l="0" t="0" r="1270" b="9525"/>
            <wp:docPr id="22" name="Picture 2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engineering drawing&#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24433" cy="2723634"/>
                    </a:xfrm>
                    <a:prstGeom prst="rect">
                      <a:avLst/>
                    </a:prstGeom>
                    <a:noFill/>
                    <a:ln>
                      <a:noFill/>
                    </a:ln>
                  </pic:spPr>
                </pic:pic>
              </a:graphicData>
            </a:graphic>
          </wp:inline>
        </w:drawing>
      </w:r>
    </w:p>
    <w:p w14:paraId="6FD77EC5" w14:textId="14FF5A4F" w:rsidR="00744F3E" w:rsidRPr="00DC3CCE" w:rsidRDefault="007F22BE" w:rsidP="003B1EE9">
      <w:pPr>
        <w:pStyle w:val="Caption"/>
      </w:pPr>
      <w:r>
        <w:t xml:space="preserve">Σχήμα </w:t>
      </w:r>
      <w:r w:rsidR="003B1EE9">
        <w:fldChar w:fldCharType="begin"/>
      </w:r>
      <w:r w:rsidR="003B1EE9">
        <w:instrText xml:space="preserve"> SEQ Σχήμα_ \* ARABIC </w:instrText>
      </w:r>
      <w:r w:rsidR="003B1EE9">
        <w:fldChar w:fldCharType="separate"/>
      </w:r>
      <w:r w:rsidR="00C97CD9">
        <w:rPr>
          <w:noProof/>
        </w:rPr>
        <w:t>2</w:t>
      </w:r>
      <w:r w:rsidR="003B1EE9">
        <w:fldChar w:fldCharType="end"/>
      </w:r>
      <w:r w:rsidR="008B2954">
        <w:t>.</w:t>
      </w:r>
      <w:r w:rsidR="00DC3CCE" w:rsidRPr="00DC3CCE">
        <w:t xml:space="preserve"> </w:t>
      </w:r>
      <w:r w:rsidR="00DC3CCE">
        <w:t xml:space="preserve">Διάγραμμα κλάσεων επεξήγησης ενός πακέτου με συνεργαζόμενες κλάσεις </w:t>
      </w:r>
    </w:p>
    <w:p w14:paraId="33119EE5" w14:textId="77777777" w:rsidR="0093761E" w:rsidRDefault="0093761E" w:rsidP="00072742">
      <w:pPr>
        <w:pStyle w:val="Heading2"/>
        <w:rPr>
          <w:lang w:val="el-GR"/>
        </w:rPr>
      </w:pPr>
      <w:r>
        <w:rPr>
          <w:lang w:val="el-GR"/>
        </w:rPr>
        <w:lastRenderedPageBreak/>
        <w:t>αναλυση κλασεων και συνεπεια προς τις απαιτησεισ</w:t>
      </w:r>
    </w:p>
    <w:p w14:paraId="46097827" w14:textId="77777777" w:rsidR="009214A0" w:rsidRDefault="00C62FDF" w:rsidP="0093761E">
      <w:pPr>
        <w:rPr>
          <w:lang w:val="el-GR"/>
        </w:rPr>
      </w:pPr>
      <w:r>
        <w:rPr>
          <w:lang w:val="el-GR"/>
        </w:rPr>
        <w:t xml:space="preserve">Στην παρούσα ενότητα παραθέτουμε μια ανάλυση των κλάσεων και μια τεκμηρίωση της κάλυψης των βασικών </w:t>
      </w:r>
      <w:r>
        <w:t>use</w:t>
      </w:r>
      <w:r w:rsidRPr="00C62FDF">
        <w:rPr>
          <w:lang w:val="el-GR"/>
        </w:rPr>
        <w:t xml:space="preserve"> </w:t>
      </w:r>
      <w:r>
        <w:t>cases</w:t>
      </w:r>
      <w:r w:rsidRPr="00C62FDF">
        <w:rPr>
          <w:lang w:val="el-GR"/>
        </w:rPr>
        <w:t xml:space="preserve"> </w:t>
      </w:r>
      <w:r>
        <w:rPr>
          <w:lang w:val="el-GR"/>
        </w:rPr>
        <w:t>του συστ</w:t>
      </w:r>
      <w:r w:rsidR="009214A0">
        <w:rPr>
          <w:lang w:val="el-GR"/>
        </w:rPr>
        <w:t>ήματος</w:t>
      </w:r>
      <w:r w:rsidR="009214A0" w:rsidRPr="009214A0">
        <w:rPr>
          <w:lang w:val="el-GR"/>
        </w:rPr>
        <w:t xml:space="preserve"> </w:t>
      </w:r>
      <w:r w:rsidR="00FE6CB8">
        <w:rPr>
          <w:lang w:val="el-GR"/>
        </w:rPr>
        <w:t>.</w:t>
      </w:r>
      <w:r w:rsidR="009214A0">
        <w:rPr>
          <w:lang w:val="el-GR"/>
        </w:rPr>
        <w:t xml:space="preserve"> </w:t>
      </w:r>
    </w:p>
    <w:p w14:paraId="74535C83" w14:textId="77777777" w:rsidR="009214A0" w:rsidRPr="009214A0" w:rsidRDefault="009214A0" w:rsidP="0093761E">
      <w:pPr>
        <w:rPr>
          <w:b/>
          <w:lang w:val="el-GR"/>
        </w:rPr>
      </w:pPr>
      <w:r w:rsidRPr="009214A0">
        <w:rPr>
          <w:b/>
          <w:lang w:val="el-GR"/>
        </w:rPr>
        <w:t>Πρέπει ΥΠΟΧΡΕΩΤΙΚΑ να μου εξηγήσετε:</w:t>
      </w:r>
    </w:p>
    <w:p w14:paraId="3D110075" w14:textId="77777777" w:rsidR="00C62FDF" w:rsidRPr="009214A0" w:rsidRDefault="009214A0" w:rsidP="0093761E">
      <w:pPr>
        <w:rPr>
          <w:b/>
        </w:rPr>
      </w:pPr>
      <w:r w:rsidRPr="009214A0">
        <w:rPr>
          <w:b/>
        </w:rPr>
        <w:t>(</w:t>
      </w:r>
      <w:r w:rsidRPr="009214A0">
        <w:rPr>
          <w:b/>
          <w:lang w:val="el-GR"/>
        </w:rPr>
        <w:t>α</w:t>
      </w:r>
      <w:r w:rsidRPr="009214A0">
        <w:rPr>
          <w:b/>
        </w:rPr>
        <w:t xml:space="preserve">) </w:t>
      </w:r>
      <w:r w:rsidRPr="009214A0">
        <w:rPr>
          <w:b/>
          <w:lang w:val="el-GR"/>
        </w:rPr>
        <w:t>Την</w:t>
      </w:r>
      <w:r w:rsidRPr="009214A0">
        <w:rPr>
          <w:b/>
        </w:rPr>
        <w:t xml:space="preserve"> </w:t>
      </w:r>
      <w:r w:rsidRPr="009214A0">
        <w:rPr>
          <w:b/>
          <w:lang w:val="el-GR"/>
        </w:rPr>
        <w:t>ταξινόμηση</w:t>
      </w:r>
      <w:r w:rsidRPr="009214A0">
        <w:rPr>
          <w:b/>
        </w:rPr>
        <w:t xml:space="preserve"> </w:t>
      </w:r>
      <w:r w:rsidRPr="009214A0">
        <w:rPr>
          <w:b/>
          <w:lang w:val="el-GR"/>
        </w:rPr>
        <w:t>των</w:t>
      </w:r>
      <w:r w:rsidRPr="009214A0">
        <w:rPr>
          <w:b/>
        </w:rPr>
        <w:t xml:space="preserve"> </w:t>
      </w:r>
      <w:r w:rsidRPr="009214A0">
        <w:rPr>
          <w:b/>
          <w:lang w:val="el-GR"/>
        </w:rPr>
        <w:t>κλάσεων</w:t>
      </w:r>
      <w:r w:rsidRPr="009214A0">
        <w:rPr>
          <w:b/>
        </w:rPr>
        <w:t xml:space="preserve"> </w:t>
      </w:r>
      <w:r w:rsidRPr="009214A0">
        <w:rPr>
          <w:b/>
          <w:lang w:val="el-GR"/>
        </w:rPr>
        <w:t>σε</w:t>
      </w:r>
      <w:r w:rsidRPr="009214A0">
        <w:rPr>
          <w:b/>
        </w:rPr>
        <w:t xml:space="preserve"> Domain/Business Logic/Boundary classes</w:t>
      </w:r>
    </w:p>
    <w:p w14:paraId="504B4D83" w14:textId="77777777" w:rsidR="009A59AB" w:rsidRPr="009A59AB" w:rsidRDefault="009214A0" w:rsidP="0093761E">
      <w:pPr>
        <w:rPr>
          <w:b/>
        </w:rPr>
      </w:pPr>
      <w:r w:rsidRPr="009A59AB">
        <w:rPr>
          <w:b/>
        </w:rPr>
        <w:t>(</w:t>
      </w:r>
      <w:r w:rsidRPr="009214A0">
        <w:rPr>
          <w:b/>
          <w:lang w:val="el-GR"/>
        </w:rPr>
        <w:t>β</w:t>
      </w:r>
      <w:r w:rsidRPr="009A59AB">
        <w:rPr>
          <w:b/>
        </w:rPr>
        <w:t xml:space="preserve">) </w:t>
      </w:r>
      <w:r w:rsidR="009A59AB">
        <w:rPr>
          <w:b/>
          <w:lang w:val="el-GR"/>
        </w:rPr>
        <w:t>Τα</w:t>
      </w:r>
      <w:r w:rsidR="009A59AB" w:rsidRPr="009A59AB">
        <w:rPr>
          <w:b/>
        </w:rPr>
        <w:t xml:space="preserve"> </w:t>
      </w:r>
      <w:r w:rsidR="009A59AB">
        <w:rPr>
          <w:b/>
        </w:rPr>
        <w:t xml:space="preserve">interfaces between subsystems (emph., for </w:t>
      </w:r>
      <w:r w:rsidR="00032399">
        <w:rPr>
          <w:b/>
        </w:rPr>
        <w:t xml:space="preserve">Business Logic </w:t>
      </w:r>
      <w:r w:rsidR="009A59AB">
        <w:rPr>
          <w:b/>
        </w:rPr>
        <w:t>classes)</w:t>
      </w:r>
    </w:p>
    <w:p w14:paraId="73E97F97" w14:textId="77777777" w:rsidR="009214A0" w:rsidRPr="006F4EB1" w:rsidRDefault="009A59AB" w:rsidP="0093761E">
      <w:pPr>
        <w:rPr>
          <w:b/>
          <w:lang w:val="el-GR"/>
        </w:rPr>
      </w:pPr>
      <w:r w:rsidRPr="009A59AB">
        <w:rPr>
          <w:b/>
          <w:lang w:val="el-GR"/>
        </w:rPr>
        <w:t>(</w:t>
      </w:r>
      <w:r>
        <w:rPr>
          <w:b/>
          <w:lang w:val="el-GR"/>
        </w:rPr>
        <w:t>γ</w:t>
      </w:r>
      <w:r w:rsidRPr="009A59AB">
        <w:rPr>
          <w:b/>
          <w:lang w:val="el-GR"/>
        </w:rPr>
        <w:t>)</w:t>
      </w:r>
      <w:r>
        <w:rPr>
          <w:b/>
          <w:lang w:val="el-GR"/>
        </w:rPr>
        <w:t xml:space="preserve"> </w:t>
      </w:r>
      <w:r w:rsidR="00B63B47">
        <w:rPr>
          <w:b/>
          <w:lang w:val="el-GR"/>
        </w:rPr>
        <w:t>Την</w:t>
      </w:r>
      <w:r w:rsidR="009214A0" w:rsidRPr="009214A0">
        <w:rPr>
          <w:b/>
          <w:lang w:val="el-GR"/>
        </w:rPr>
        <w:t xml:space="preserve"> απεικόνιση των </w:t>
      </w:r>
      <w:r w:rsidR="009214A0" w:rsidRPr="009214A0">
        <w:rPr>
          <w:b/>
        </w:rPr>
        <w:t>use</w:t>
      </w:r>
      <w:r w:rsidR="009214A0" w:rsidRPr="009214A0">
        <w:rPr>
          <w:b/>
          <w:lang w:val="el-GR"/>
        </w:rPr>
        <w:t xml:space="preserve"> </w:t>
      </w:r>
      <w:r w:rsidR="009214A0" w:rsidRPr="009214A0">
        <w:rPr>
          <w:b/>
        </w:rPr>
        <w:t>cases</w:t>
      </w:r>
      <w:r w:rsidR="009214A0" w:rsidRPr="009214A0">
        <w:rPr>
          <w:b/>
          <w:lang w:val="el-GR"/>
        </w:rPr>
        <w:t xml:space="preserve"> σε μεθόδους </w:t>
      </w:r>
      <w:r w:rsidR="00096741">
        <w:rPr>
          <w:b/>
          <w:lang w:val="el-GR"/>
        </w:rPr>
        <w:t xml:space="preserve">(όχι σε κλάσεις, σε </w:t>
      </w:r>
      <w:r w:rsidR="00096741" w:rsidRPr="000D29D6">
        <w:rPr>
          <w:b/>
          <w:i/>
          <w:lang w:val="el-GR"/>
        </w:rPr>
        <w:t>μεθόδους</w:t>
      </w:r>
      <w:r w:rsidR="00096741">
        <w:rPr>
          <w:b/>
          <w:lang w:val="el-GR"/>
        </w:rPr>
        <w:t>)</w:t>
      </w:r>
    </w:p>
    <w:p w14:paraId="5FD0BE5D" w14:textId="77777777" w:rsidR="006F4EB1" w:rsidRPr="006F4EB1" w:rsidRDefault="00FE6CB8" w:rsidP="0093761E">
      <w:pPr>
        <w:rPr>
          <w:lang w:val="el-GR"/>
        </w:rPr>
      </w:pPr>
      <w:r>
        <w:rPr>
          <w:lang w:val="el-GR"/>
        </w:rPr>
        <w:t xml:space="preserve">Αυτού του είδους η τεκμηρίωση δεν θα υπήρχε σε μια επαγγελματική αναφορά </w:t>
      </w:r>
      <w:r w:rsidR="00716F71">
        <w:rPr>
          <w:lang w:val="el-GR"/>
        </w:rPr>
        <w:t>–</w:t>
      </w:r>
      <w:r>
        <w:rPr>
          <w:lang w:val="el-GR"/>
        </w:rPr>
        <w:t xml:space="preserve"> </w:t>
      </w:r>
      <w:r w:rsidR="00716F71">
        <w:rPr>
          <w:lang w:val="el-GR"/>
        </w:rPr>
        <w:t>όμως,</w:t>
      </w:r>
      <w:r>
        <w:rPr>
          <w:lang w:val="el-GR"/>
        </w:rPr>
        <w:t xml:space="preserve"> επαληθεύει την οργάνωση και την πληρότητα της σχεδίασής σας. </w:t>
      </w:r>
    </w:p>
    <w:p w14:paraId="6623CF06" w14:textId="77777777" w:rsidR="0093761E" w:rsidRDefault="0036484C" w:rsidP="0036484C">
      <w:pPr>
        <w:pStyle w:val="Heading3"/>
      </w:pPr>
      <w:r>
        <w:t>Domain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004"/>
      </w:tblGrid>
      <w:tr w:rsidR="0036484C" w:rsidRPr="00813E2C" w14:paraId="5592C81A" w14:textId="77777777" w:rsidTr="006F4EB1">
        <w:tc>
          <w:tcPr>
            <w:tcW w:w="2518" w:type="dxa"/>
          </w:tcPr>
          <w:p w14:paraId="06C9FFD6" w14:textId="77777777" w:rsidR="0036484C" w:rsidRPr="0036484C" w:rsidRDefault="0036484C" w:rsidP="00113BBF">
            <w:pPr>
              <w:rPr>
                <w:rFonts w:cs="Consolas"/>
                <w:color w:val="000000"/>
                <w:szCs w:val="20"/>
              </w:rPr>
            </w:pPr>
            <w:r w:rsidRPr="0036484C">
              <w:t xml:space="preserve">Package </w:t>
            </w:r>
            <w:r w:rsidRPr="00365A9B">
              <w:rPr>
                <w:rFonts w:ascii="Consolas" w:hAnsi="Consolas" w:cs="Consolas"/>
                <w:color w:val="000000"/>
                <w:sz w:val="20"/>
                <w:szCs w:val="20"/>
              </w:rPr>
              <w:t>booskstoreAdvanced</w:t>
            </w:r>
          </w:p>
        </w:tc>
        <w:tc>
          <w:tcPr>
            <w:tcW w:w="6004" w:type="dxa"/>
          </w:tcPr>
          <w:p w14:paraId="0E686260" w14:textId="77777777" w:rsidR="0036484C" w:rsidRPr="00813E2C" w:rsidRDefault="0036484C" w:rsidP="00113BBF">
            <w:pPr>
              <w:rPr>
                <w:rFonts w:cs="Consolas"/>
                <w:color w:val="000000"/>
                <w:szCs w:val="20"/>
                <w:lang w:val="el-GR"/>
              </w:rPr>
            </w:pPr>
            <w:r w:rsidRPr="0036484C">
              <w:rPr>
                <w:rFonts w:ascii="Consolas" w:hAnsi="Consolas" w:cs="Consolas"/>
                <w:color w:val="000000"/>
                <w:sz w:val="20"/>
                <w:szCs w:val="20"/>
              </w:rPr>
              <w:t>CD</w:t>
            </w:r>
            <w:r w:rsidRPr="0036484C">
              <w:rPr>
                <w:rFonts w:cs="Consolas"/>
                <w:color w:val="000000"/>
                <w:szCs w:val="20"/>
                <w:lang w:val="el-GR"/>
              </w:rPr>
              <w:t xml:space="preserve">, </w:t>
            </w:r>
            <w:r w:rsidRPr="0036484C">
              <w:rPr>
                <w:rFonts w:ascii="Consolas" w:hAnsi="Consolas" w:cs="Consolas"/>
                <w:color w:val="000000"/>
                <w:sz w:val="20"/>
                <w:szCs w:val="20"/>
              </w:rPr>
              <w:t>Book</w:t>
            </w:r>
            <w:r w:rsidRPr="0036484C">
              <w:rPr>
                <w:rFonts w:cs="Consolas"/>
                <w:color w:val="000000"/>
                <w:szCs w:val="20"/>
                <w:lang w:val="el-GR"/>
              </w:rPr>
              <w:t xml:space="preserve">, μια αφηρημένη κλάση </w:t>
            </w:r>
            <w:r w:rsidRPr="0036484C">
              <w:rPr>
                <w:rFonts w:ascii="Consolas" w:hAnsi="Consolas" w:cs="Consolas"/>
                <w:color w:val="000000"/>
                <w:sz w:val="20"/>
                <w:szCs w:val="20"/>
              </w:rPr>
              <w:t>Item</w:t>
            </w:r>
            <w:r w:rsidRPr="0036484C">
              <w:rPr>
                <w:rFonts w:cs="Consolas"/>
                <w:color w:val="000000"/>
                <w:szCs w:val="20"/>
                <w:lang w:val="el-GR"/>
              </w:rPr>
              <w:t xml:space="preserve"> (</w:t>
            </w:r>
            <w:r w:rsidRPr="0036484C">
              <w:rPr>
                <w:rFonts w:cs="Consolas"/>
                <w:color w:val="000000"/>
                <w:szCs w:val="20"/>
              </w:rPr>
              <w:t>A</w:t>
            </w:r>
            <w:r w:rsidRPr="0036484C">
              <w:rPr>
                <w:rFonts w:cs="Consolas"/>
                <w:color w:val="000000"/>
                <w:szCs w:val="20"/>
                <w:lang w:val="el-GR"/>
              </w:rPr>
              <w:t xml:space="preserve">) για αυτές τα δύο, και ένα </w:t>
            </w:r>
            <w:r w:rsidRPr="0036484C">
              <w:rPr>
                <w:rFonts w:cs="Consolas"/>
                <w:color w:val="000000"/>
                <w:szCs w:val="20"/>
              </w:rPr>
              <w:t>factory</w:t>
            </w:r>
            <w:r w:rsidRPr="0036484C">
              <w:rPr>
                <w:rFonts w:cs="Consolas"/>
                <w:color w:val="000000"/>
                <w:szCs w:val="20"/>
                <w:lang w:val="el-GR"/>
              </w:rPr>
              <w:t xml:space="preserve">, το </w:t>
            </w:r>
            <w:r w:rsidRPr="0036484C">
              <w:rPr>
                <w:rFonts w:ascii="Consolas" w:hAnsi="Consolas" w:cs="Consolas"/>
                <w:color w:val="000000"/>
                <w:sz w:val="20"/>
                <w:szCs w:val="20"/>
              </w:rPr>
              <w:t>ItemFactory</w:t>
            </w:r>
            <w:r w:rsidRPr="0036484C">
              <w:rPr>
                <w:rFonts w:cs="Consolas"/>
                <w:color w:val="000000"/>
                <w:szCs w:val="20"/>
                <w:lang w:val="el-GR"/>
              </w:rPr>
              <w:t xml:space="preserve">, για την κατασκευή στιγμιοτύπων. </w:t>
            </w:r>
            <w:r>
              <w:rPr>
                <w:rFonts w:cs="Consolas"/>
                <w:color w:val="000000"/>
                <w:szCs w:val="20"/>
                <w:lang w:val="el-GR"/>
              </w:rPr>
              <w:t xml:space="preserve"> </w:t>
            </w:r>
            <w:r>
              <w:rPr>
                <w:rFonts w:ascii="Consolas" w:hAnsi="Consolas" w:cs="Consolas"/>
                <w:color w:val="000000"/>
                <w:sz w:val="20"/>
                <w:szCs w:val="20"/>
              </w:rPr>
              <w:t>ShoppingC</w:t>
            </w:r>
            <w:r w:rsidRPr="0036484C">
              <w:rPr>
                <w:rFonts w:ascii="Consolas" w:hAnsi="Consolas" w:cs="Consolas"/>
                <w:color w:val="000000"/>
                <w:sz w:val="20"/>
                <w:szCs w:val="20"/>
              </w:rPr>
              <w:t>art</w:t>
            </w:r>
            <w:r w:rsidRPr="00813E2C">
              <w:rPr>
                <w:rFonts w:ascii="Consolas" w:hAnsi="Consolas" w:cs="Consolas"/>
                <w:color w:val="000000"/>
                <w:sz w:val="20"/>
                <w:szCs w:val="20"/>
                <w:lang w:val="el-GR"/>
              </w:rPr>
              <w:t>.</w:t>
            </w:r>
          </w:p>
        </w:tc>
      </w:tr>
    </w:tbl>
    <w:p w14:paraId="7B13755E" w14:textId="77777777" w:rsidR="0036484C" w:rsidRPr="0036484C" w:rsidRDefault="0036484C" w:rsidP="0036484C">
      <w:pPr>
        <w:pStyle w:val="Heading3"/>
      </w:pPr>
      <w:r>
        <w:t>Business Logic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146"/>
      </w:tblGrid>
      <w:tr w:rsidR="00135AC0" w:rsidRPr="00193F39" w14:paraId="7C7BF266" w14:textId="77777777" w:rsidTr="006F4EB1">
        <w:tc>
          <w:tcPr>
            <w:tcW w:w="2376" w:type="dxa"/>
          </w:tcPr>
          <w:p w14:paraId="348A94E1" w14:textId="77777777" w:rsidR="00135AC0" w:rsidRPr="0036484C" w:rsidRDefault="00135AC0" w:rsidP="00113BBF">
            <w:pPr>
              <w:rPr>
                <w:rFonts w:cs="Consolas"/>
                <w:color w:val="000000"/>
                <w:szCs w:val="20"/>
              </w:rPr>
            </w:pPr>
            <w:r w:rsidRPr="0036484C">
              <w:t xml:space="preserve">Package </w:t>
            </w:r>
            <w:r w:rsidR="00365A9B" w:rsidRPr="00365A9B">
              <w:rPr>
                <w:rFonts w:ascii="Consolas" w:hAnsi="Consolas" w:cs="Consolas"/>
                <w:color w:val="000000"/>
                <w:sz w:val="20"/>
                <w:szCs w:val="20"/>
              </w:rPr>
              <w:t>booskstoreAdvanced</w:t>
            </w:r>
          </w:p>
        </w:tc>
        <w:tc>
          <w:tcPr>
            <w:tcW w:w="6146" w:type="dxa"/>
          </w:tcPr>
          <w:p w14:paraId="437E4DC9" w14:textId="77777777" w:rsidR="00135AC0" w:rsidRPr="003350D2" w:rsidRDefault="00135AC0" w:rsidP="00135AC0">
            <w:pPr>
              <w:rPr>
                <w:rFonts w:cs="Consolas"/>
                <w:color w:val="000000"/>
                <w:szCs w:val="20"/>
                <w:lang w:val="el-GR"/>
              </w:rPr>
            </w:pPr>
            <w:r>
              <w:rPr>
                <w:rFonts w:ascii="Consolas" w:hAnsi="Consolas" w:cs="Consolas"/>
                <w:color w:val="000000"/>
                <w:sz w:val="20"/>
                <w:szCs w:val="20"/>
              </w:rPr>
              <w:t>ItemManager</w:t>
            </w:r>
            <w:r w:rsidRPr="00135AC0">
              <w:rPr>
                <w:rFonts w:cs="Consolas"/>
                <w:color w:val="000000"/>
                <w:szCs w:val="20"/>
                <w:lang w:val="el-GR"/>
              </w:rPr>
              <w:t xml:space="preserve">, </w:t>
            </w:r>
            <w:r w:rsidRPr="0036484C">
              <w:rPr>
                <w:rFonts w:cs="Consolas"/>
                <w:color w:val="000000"/>
                <w:szCs w:val="20"/>
                <w:lang w:val="el-GR"/>
              </w:rPr>
              <w:t>για</w:t>
            </w:r>
            <w:r w:rsidRPr="00135AC0">
              <w:rPr>
                <w:rFonts w:cs="Consolas"/>
                <w:color w:val="000000"/>
                <w:szCs w:val="20"/>
                <w:lang w:val="el-GR"/>
              </w:rPr>
              <w:t xml:space="preserve"> </w:t>
            </w:r>
            <w:r>
              <w:rPr>
                <w:rFonts w:cs="Consolas"/>
                <w:color w:val="000000"/>
                <w:szCs w:val="20"/>
                <w:lang w:val="el-GR"/>
              </w:rPr>
              <w:t xml:space="preserve">την υλοποίηση όλων των </w:t>
            </w:r>
            <w:r>
              <w:rPr>
                <w:rFonts w:cs="Consolas"/>
                <w:color w:val="000000"/>
                <w:szCs w:val="20"/>
              </w:rPr>
              <w:t>use</w:t>
            </w:r>
            <w:r w:rsidRPr="00135AC0">
              <w:rPr>
                <w:rFonts w:cs="Consolas"/>
                <w:color w:val="000000"/>
                <w:szCs w:val="20"/>
                <w:lang w:val="el-GR"/>
              </w:rPr>
              <w:t xml:space="preserve"> </w:t>
            </w:r>
            <w:r>
              <w:rPr>
                <w:rFonts w:cs="Consolas"/>
                <w:color w:val="000000"/>
                <w:szCs w:val="20"/>
              </w:rPr>
              <w:t>cases</w:t>
            </w:r>
            <w:r w:rsidRPr="00135AC0">
              <w:rPr>
                <w:rFonts w:cs="Consolas"/>
                <w:color w:val="000000"/>
                <w:szCs w:val="20"/>
                <w:lang w:val="el-GR"/>
              </w:rPr>
              <w:t xml:space="preserve"> </w:t>
            </w:r>
            <w:r>
              <w:rPr>
                <w:rFonts w:cs="Consolas"/>
                <w:color w:val="000000"/>
                <w:szCs w:val="20"/>
                <w:lang w:val="el-GR"/>
              </w:rPr>
              <w:t xml:space="preserve">στο </w:t>
            </w:r>
            <w:r>
              <w:rPr>
                <w:rFonts w:cs="Consolas"/>
                <w:color w:val="000000"/>
                <w:szCs w:val="20"/>
              </w:rPr>
              <w:t>back</w:t>
            </w:r>
            <w:r w:rsidRPr="00135AC0">
              <w:rPr>
                <w:rFonts w:cs="Consolas"/>
                <w:color w:val="000000"/>
                <w:szCs w:val="20"/>
                <w:lang w:val="el-GR"/>
              </w:rPr>
              <w:t>-</w:t>
            </w:r>
            <w:r>
              <w:rPr>
                <w:rFonts w:cs="Consolas"/>
                <w:color w:val="000000"/>
                <w:szCs w:val="20"/>
              </w:rPr>
              <w:t>end</w:t>
            </w:r>
            <w:r w:rsidRPr="00135AC0">
              <w:rPr>
                <w:rFonts w:cs="Consolas"/>
                <w:color w:val="000000"/>
                <w:szCs w:val="20"/>
                <w:lang w:val="el-GR"/>
              </w:rPr>
              <w:t>.</w:t>
            </w:r>
            <w:r w:rsidR="000F37C7">
              <w:rPr>
                <w:rFonts w:cs="Consolas"/>
                <w:color w:val="000000"/>
                <w:szCs w:val="20"/>
                <w:lang w:val="el-GR"/>
              </w:rPr>
              <w:t xml:space="preserve"> </w:t>
            </w:r>
            <w:r w:rsidR="000F37C7">
              <w:rPr>
                <w:rFonts w:ascii="Consolas" w:hAnsi="Consolas" w:cs="Consolas"/>
                <w:color w:val="000000"/>
                <w:sz w:val="20"/>
                <w:szCs w:val="20"/>
              </w:rPr>
              <w:t>ItemManager</w:t>
            </w:r>
            <w:r w:rsidR="000F37C7">
              <w:rPr>
                <w:rFonts w:cs="Consolas"/>
                <w:color w:val="000000"/>
                <w:szCs w:val="20"/>
                <w:lang w:val="el-GR"/>
              </w:rPr>
              <w:t>:</w:t>
            </w:r>
          </w:p>
          <w:p w14:paraId="5F7AEDE3" w14:textId="77777777" w:rsidR="00193F39" w:rsidRPr="000F37C7" w:rsidRDefault="00193F39" w:rsidP="000F37C7">
            <w:pPr>
              <w:pStyle w:val="ListParagraph"/>
              <w:numPr>
                <w:ilvl w:val="0"/>
                <w:numId w:val="8"/>
              </w:numPr>
              <w:rPr>
                <w:rFonts w:cs="Consolas"/>
                <w:color w:val="000000"/>
                <w:szCs w:val="20"/>
              </w:rPr>
            </w:pPr>
            <w:r w:rsidRPr="000F37C7">
              <w:rPr>
                <w:rFonts w:cs="Consolas"/>
                <w:color w:val="000000"/>
                <w:szCs w:val="20"/>
              </w:rPr>
              <w:t xml:space="preserve">Interfaces with domain classes via </w:t>
            </w:r>
            <w:r w:rsidRPr="000F37C7">
              <w:rPr>
                <w:rFonts w:ascii="Consolas" w:hAnsi="Consolas" w:cs="Consolas"/>
                <w:color w:val="000000"/>
                <w:sz w:val="20"/>
                <w:szCs w:val="20"/>
              </w:rPr>
              <w:t>Item</w:t>
            </w:r>
            <w:r w:rsidR="00365A9B" w:rsidRPr="000F37C7">
              <w:rPr>
                <w:rFonts w:cs="Consolas"/>
                <w:color w:val="000000"/>
                <w:szCs w:val="20"/>
              </w:rPr>
              <w:t xml:space="preserve"> + </w:t>
            </w:r>
            <w:r w:rsidR="00365A9B" w:rsidRPr="000F37C7">
              <w:rPr>
                <w:rFonts w:ascii="Consolas" w:hAnsi="Consolas" w:cs="Consolas"/>
                <w:color w:val="000000"/>
                <w:sz w:val="20"/>
                <w:szCs w:val="20"/>
              </w:rPr>
              <w:t>Factory</w:t>
            </w:r>
            <w:r w:rsidRPr="000F37C7">
              <w:rPr>
                <w:rFonts w:cs="Consolas"/>
                <w:color w:val="000000"/>
                <w:szCs w:val="20"/>
              </w:rPr>
              <w:t>.</w:t>
            </w:r>
          </w:p>
          <w:p w14:paraId="0A04FD74" w14:textId="77777777" w:rsidR="00193F39" w:rsidRPr="0052218E" w:rsidRDefault="000F37C7" w:rsidP="000F37C7">
            <w:pPr>
              <w:pStyle w:val="ListParagraph"/>
              <w:numPr>
                <w:ilvl w:val="0"/>
                <w:numId w:val="8"/>
              </w:numPr>
              <w:rPr>
                <w:rFonts w:cs="Consolas"/>
                <w:color w:val="FF0000"/>
                <w:szCs w:val="20"/>
              </w:rPr>
            </w:pPr>
            <w:r w:rsidRPr="0052218E">
              <w:rPr>
                <w:rFonts w:cs="Consolas"/>
                <w:color w:val="FF0000"/>
                <w:szCs w:val="20"/>
              </w:rPr>
              <w:t>Has n</w:t>
            </w:r>
            <w:r w:rsidR="00193F39" w:rsidRPr="0052218E">
              <w:rPr>
                <w:rFonts w:cs="Consolas"/>
                <w:color w:val="FF0000"/>
                <w:szCs w:val="20"/>
              </w:rPr>
              <w:t>o interface to boundary classes</w:t>
            </w:r>
            <w:r w:rsidRPr="0052218E">
              <w:rPr>
                <w:rFonts w:cs="Consolas"/>
                <w:color w:val="FF0000"/>
                <w:szCs w:val="20"/>
              </w:rPr>
              <w:t xml:space="preserve"> (!!!)</w:t>
            </w:r>
          </w:p>
        </w:tc>
      </w:tr>
    </w:tbl>
    <w:p w14:paraId="3A0F3A27" w14:textId="77777777" w:rsidR="0036484C" w:rsidRDefault="00135AC0" w:rsidP="00135AC0">
      <w:pPr>
        <w:pStyle w:val="Heading3"/>
      </w:pPr>
      <w:r>
        <w:t>Boundary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146"/>
      </w:tblGrid>
      <w:tr w:rsidR="00135AC0" w:rsidRPr="00B95339" w14:paraId="47DC97A6" w14:textId="77777777" w:rsidTr="006F4EB1">
        <w:tc>
          <w:tcPr>
            <w:tcW w:w="2376" w:type="dxa"/>
          </w:tcPr>
          <w:p w14:paraId="7536B0D3" w14:textId="77777777" w:rsidR="00135AC0" w:rsidRPr="0036484C" w:rsidRDefault="00135AC0" w:rsidP="00135AC0">
            <w:pPr>
              <w:rPr>
                <w:rFonts w:cs="Consolas"/>
                <w:color w:val="000000"/>
                <w:szCs w:val="20"/>
              </w:rPr>
            </w:pPr>
            <w:r w:rsidRPr="0036484C">
              <w:t xml:space="preserve">Package </w:t>
            </w:r>
            <w:r w:rsidRPr="00365A9B">
              <w:rPr>
                <w:rFonts w:ascii="Consolas" w:hAnsi="Consolas" w:cs="Consolas"/>
                <w:color w:val="000000"/>
                <w:sz w:val="20"/>
                <w:szCs w:val="20"/>
              </w:rPr>
              <w:t>gui</w:t>
            </w:r>
          </w:p>
        </w:tc>
        <w:tc>
          <w:tcPr>
            <w:tcW w:w="6146" w:type="dxa"/>
          </w:tcPr>
          <w:p w14:paraId="4E2A7381" w14:textId="77777777" w:rsidR="00135AC0" w:rsidRPr="00B54903" w:rsidRDefault="00135AC0" w:rsidP="00135AC0">
            <w:pPr>
              <w:rPr>
                <w:rFonts w:cs="Consolas"/>
                <w:color w:val="000000"/>
                <w:szCs w:val="20"/>
                <w:lang w:val="el-GR"/>
              </w:rPr>
            </w:pPr>
            <w:r>
              <w:rPr>
                <w:rFonts w:ascii="Consolas" w:hAnsi="Consolas" w:cs="Consolas"/>
                <w:color w:val="000000"/>
                <w:sz w:val="20"/>
                <w:szCs w:val="20"/>
              </w:rPr>
              <w:t>AdvancedBookstoreApplication</w:t>
            </w:r>
            <w:r w:rsidRPr="00B54903">
              <w:rPr>
                <w:rFonts w:cs="Consolas"/>
                <w:color w:val="000000"/>
                <w:szCs w:val="20"/>
                <w:lang w:val="el-GR"/>
              </w:rPr>
              <w:t xml:space="preserve">, </w:t>
            </w:r>
            <w:r w:rsidRPr="0036484C">
              <w:rPr>
                <w:rFonts w:cs="Consolas"/>
                <w:color w:val="000000"/>
                <w:szCs w:val="20"/>
                <w:lang w:val="el-GR"/>
              </w:rPr>
              <w:t>μια</w:t>
            </w:r>
            <w:r w:rsidRPr="00B54903">
              <w:rPr>
                <w:rFonts w:cs="Consolas"/>
                <w:color w:val="000000"/>
                <w:szCs w:val="20"/>
                <w:lang w:val="el-GR"/>
              </w:rPr>
              <w:t xml:space="preserve"> </w:t>
            </w:r>
            <w:r>
              <w:rPr>
                <w:rFonts w:cs="Consolas"/>
                <w:color w:val="000000"/>
                <w:szCs w:val="20"/>
              </w:rPr>
              <w:t>client</w:t>
            </w:r>
            <w:r w:rsidRPr="00B54903">
              <w:rPr>
                <w:rFonts w:cs="Consolas"/>
                <w:color w:val="000000"/>
                <w:szCs w:val="20"/>
                <w:lang w:val="el-GR"/>
              </w:rPr>
              <w:t xml:space="preserve"> </w:t>
            </w:r>
            <w:r>
              <w:rPr>
                <w:rFonts w:cs="Consolas"/>
                <w:color w:val="000000"/>
                <w:szCs w:val="20"/>
              </w:rPr>
              <w:t>class</w:t>
            </w:r>
            <w:r w:rsidRPr="00B54903">
              <w:rPr>
                <w:rFonts w:cs="Consolas"/>
                <w:color w:val="000000"/>
                <w:szCs w:val="20"/>
                <w:lang w:val="el-GR"/>
              </w:rPr>
              <w:t xml:space="preserve"> </w:t>
            </w:r>
            <w:r w:rsidR="00556A9F">
              <w:rPr>
                <w:rFonts w:cs="Consolas"/>
                <w:color w:val="000000"/>
                <w:szCs w:val="20"/>
                <w:lang w:val="el-GR"/>
              </w:rPr>
              <w:t xml:space="preserve">για </w:t>
            </w:r>
            <w:r>
              <w:rPr>
                <w:rFonts w:cs="Consolas"/>
                <w:color w:val="000000"/>
                <w:szCs w:val="20"/>
                <w:lang w:val="el-GR"/>
              </w:rPr>
              <w:t>την</w:t>
            </w:r>
            <w:r w:rsidRPr="00B54903">
              <w:rPr>
                <w:rFonts w:cs="Consolas"/>
                <w:color w:val="000000"/>
                <w:szCs w:val="20"/>
                <w:lang w:val="el-GR"/>
              </w:rPr>
              <w:t xml:space="preserve"> </w:t>
            </w:r>
            <w:r>
              <w:rPr>
                <w:rFonts w:cs="Consolas"/>
                <w:color w:val="000000"/>
                <w:szCs w:val="20"/>
                <w:lang w:val="el-GR"/>
              </w:rPr>
              <w:t>αλληλεπίδραση</w:t>
            </w:r>
            <w:r w:rsidRPr="00B54903">
              <w:rPr>
                <w:rFonts w:cs="Consolas"/>
                <w:color w:val="000000"/>
                <w:szCs w:val="20"/>
                <w:lang w:val="el-GR"/>
              </w:rPr>
              <w:t xml:space="preserve"> </w:t>
            </w:r>
            <w:r>
              <w:rPr>
                <w:rFonts w:cs="Consolas"/>
                <w:color w:val="000000"/>
                <w:szCs w:val="20"/>
                <w:lang w:val="el-GR"/>
              </w:rPr>
              <w:t>με</w:t>
            </w:r>
            <w:r w:rsidRPr="00B54903">
              <w:rPr>
                <w:rFonts w:cs="Consolas"/>
                <w:color w:val="000000"/>
                <w:szCs w:val="20"/>
                <w:lang w:val="el-GR"/>
              </w:rPr>
              <w:t xml:space="preserve"> </w:t>
            </w:r>
            <w:r>
              <w:rPr>
                <w:rFonts w:cs="Consolas"/>
                <w:color w:val="000000"/>
                <w:szCs w:val="20"/>
                <w:lang w:val="el-GR"/>
              </w:rPr>
              <w:t>το</w:t>
            </w:r>
            <w:r w:rsidRPr="00B54903">
              <w:rPr>
                <w:rFonts w:cs="Consolas"/>
                <w:color w:val="000000"/>
                <w:szCs w:val="20"/>
                <w:lang w:val="el-GR"/>
              </w:rPr>
              <w:t xml:space="preserve"> </w:t>
            </w:r>
            <w:r>
              <w:rPr>
                <w:rFonts w:cs="Consolas"/>
                <w:color w:val="000000"/>
                <w:szCs w:val="20"/>
                <w:lang w:val="el-GR"/>
              </w:rPr>
              <w:t>χρήστη</w:t>
            </w:r>
            <w:r w:rsidRPr="00B54903">
              <w:rPr>
                <w:rFonts w:cs="Consolas"/>
                <w:color w:val="000000"/>
                <w:szCs w:val="20"/>
                <w:lang w:val="el-GR"/>
              </w:rPr>
              <w:t xml:space="preserve"> </w:t>
            </w:r>
            <w:r>
              <w:rPr>
                <w:rFonts w:cs="Consolas"/>
                <w:color w:val="000000"/>
                <w:szCs w:val="20"/>
                <w:lang w:val="el-GR"/>
              </w:rPr>
              <w:t>μέσω</w:t>
            </w:r>
            <w:r w:rsidRPr="00B54903">
              <w:rPr>
                <w:rFonts w:cs="Consolas"/>
                <w:color w:val="000000"/>
                <w:szCs w:val="20"/>
                <w:lang w:val="el-GR"/>
              </w:rPr>
              <w:t xml:space="preserve"> </w:t>
            </w:r>
            <w:r>
              <w:rPr>
                <w:rFonts w:cs="Consolas"/>
                <w:color w:val="000000"/>
                <w:szCs w:val="20"/>
                <w:lang w:val="el-GR"/>
              </w:rPr>
              <w:t>κονσόλας</w:t>
            </w:r>
            <w:r w:rsidRPr="00B54903">
              <w:rPr>
                <w:rFonts w:cs="Consolas"/>
                <w:color w:val="000000"/>
                <w:szCs w:val="20"/>
                <w:lang w:val="el-GR"/>
              </w:rPr>
              <w:t>.</w:t>
            </w:r>
          </w:p>
          <w:p w14:paraId="4D9E0895" w14:textId="77777777" w:rsidR="00813E2C" w:rsidRPr="00B54903" w:rsidRDefault="00813E2C" w:rsidP="00135AC0">
            <w:pPr>
              <w:rPr>
                <w:rFonts w:cs="Consolas"/>
                <w:color w:val="000000"/>
                <w:szCs w:val="20"/>
                <w:lang w:val="el-GR"/>
              </w:rPr>
            </w:pPr>
          </w:p>
          <w:p w14:paraId="42BC2B79" w14:textId="77777777" w:rsidR="00135AC0" w:rsidRPr="00C532EC" w:rsidRDefault="00135AC0" w:rsidP="00135AC0">
            <w:pPr>
              <w:rPr>
                <w:rFonts w:cs="Consolas"/>
                <w:color w:val="000000"/>
                <w:szCs w:val="20"/>
                <w:lang w:val="el-GR"/>
              </w:rPr>
            </w:pPr>
            <w:r>
              <w:rPr>
                <w:rFonts w:ascii="Consolas" w:hAnsi="Consolas" w:cs="Consolas"/>
                <w:color w:val="000000"/>
                <w:sz w:val="20"/>
                <w:szCs w:val="20"/>
              </w:rPr>
              <w:t>Gui</w:t>
            </w:r>
            <w:r w:rsidRPr="00C532EC">
              <w:rPr>
                <w:rFonts w:cs="Consolas"/>
                <w:color w:val="000000"/>
                <w:szCs w:val="20"/>
                <w:lang w:val="el-GR"/>
              </w:rPr>
              <w:t xml:space="preserve">, </w:t>
            </w:r>
            <w:r>
              <w:rPr>
                <w:rFonts w:ascii="Consolas" w:hAnsi="Consolas" w:cs="Consolas"/>
                <w:color w:val="000000"/>
                <w:sz w:val="20"/>
                <w:szCs w:val="20"/>
              </w:rPr>
              <w:t>GuiEventHandler</w:t>
            </w:r>
            <w:r w:rsidRPr="00C532EC">
              <w:rPr>
                <w:rFonts w:cs="Consolas"/>
                <w:color w:val="000000"/>
                <w:szCs w:val="20"/>
                <w:lang w:val="el-GR"/>
              </w:rPr>
              <w:t>,</w:t>
            </w:r>
            <w:r w:rsidRPr="00C532EC">
              <w:rPr>
                <w:rFonts w:ascii="Consolas" w:hAnsi="Consolas" w:cs="Consolas"/>
                <w:color w:val="000000"/>
                <w:sz w:val="20"/>
                <w:szCs w:val="20"/>
                <w:lang w:val="el-GR"/>
              </w:rPr>
              <w:t xml:space="preserve"> </w:t>
            </w:r>
            <w:r>
              <w:rPr>
                <w:rFonts w:ascii="Consolas" w:hAnsi="Consolas" w:cs="Consolas"/>
                <w:color w:val="000000"/>
                <w:sz w:val="20"/>
                <w:szCs w:val="20"/>
              </w:rPr>
              <w:t>CartViewer</w:t>
            </w:r>
            <w:r w:rsidRPr="00C532EC">
              <w:rPr>
                <w:rFonts w:cs="Consolas"/>
                <w:color w:val="000000"/>
                <w:szCs w:val="20"/>
                <w:lang w:val="el-GR"/>
              </w:rPr>
              <w:t>,</w:t>
            </w:r>
            <w:r w:rsidRPr="00C532EC">
              <w:rPr>
                <w:rFonts w:ascii="Consolas" w:hAnsi="Consolas" w:cs="Consolas"/>
                <w:color w:val="000000"/>
                <w:sz w:val="20"/>
                <w:szCs w:val="20"/>
                <w:lang w:val="el-GR"/>
              </w:rPr>
              <w:t xml:space="preserve"> </w:t>
            </w:r>
            <w:r>
              <w:rPr>
                <w:rFonts w:ascii="Consolas" w:hAnsi="Consolas" w:cs="Consolas"/>
                <w:color w:val="000000"/>
                <w:sz w:val="20"/>
                <w:szCs w:val="20"/>
              </w:rPr>
              <w:t>CartController</w:t>
            </w:r>
            <w:r w:rsidRPr="00C532EC">
              <w:rPr>
                <w:rFonts w:cs="Consolas"/>
                <w:color w:val="000000"/>
                <w:szCs w:val="20"/>
                <w:lang w:val="el-GR"/>
              </w:rPr>
              <w:t>,</w:t>
            </w:r>
            <w:r w:rsidRPr="00C532EC">
              <w:rPr>
                <w:rFonts w:ascii="Consolas" w:hAnsi="Consolas" w:cs="Consolas"/>
                <w:color w:val="000000"/>
                <w:sz w:val="20"/>
                <w:szCs w:val="20"/>
                <w:lang w:val="el-GR"/>
              </w:rPr>
              <w:t xml:space="preserve"> </w:t>
            </w:r>
            <w:r>
              <w:rPr>
                <w:rFonts w:ascii="Consolas" w:hAnsi="Consolas" w:cs="Consolas"/>
                <w:color w:val="000000"/>
                <w:sz w:val="20"/>
                <w:szCs w:val="20"/>
              </w:rPr>
              <w:t>ShoppingItem</w:t>
            </w:r>
            <w:r w:rsidRPr="00C532EC">
              <w:rPr>
                <w:rFonts w:cs="Consolas"/>
                <w:color w:val="000000"/>
                <w:szCs w:val="20"/>
                <w:lang w:val="el-GR"/>
              </w:rPr>
              <w:t xml:space="preserve">, </w:t>
            </w:r>
            <w:r w:rsidRPr="0036484C">
              <w:rPr>
                <w:rFonts w:cs="Consolas"/>
                <w:color w:val="000000"/>
                <w:szCs w:val="20"/>
                <w:lang w:val="el-GR"/>
              </w:rPr>
              <w:t>για</w:t>
            </w:r>
            <w:r w:rsidR="00B54903">
              <w:rPr>
                <w:rFonts w:cs="Consolas"/>
                <w:color w:val="000000"/>
                <w:szCs w:val="20"/>
                <w:lang w:val="el-GR"/>
              </w:rPr>
              <w:t xml:space="preserve"> το</w:t>
            </w:r>
            <w:r w:rsidRPr="00C532EC">
              <w:rPr>
                <w:rFonts w:cs="Consolas"/>
                <w:color w:val="000000"/>
                <w:szCs w:val="20"/>
                <w:lang w:val="el-GR"/>
              </w:rPr>
              <w:t xml:space="preserve"> </w:t>
            </w:r>
            <w:r>
              <w:rPr>
                <w:rFonts w:cs="Consolas"/>
                <w:color w:val="000000"/>
                <w:szCs w:val="20"/>
              </w:rPr>
              <w:t>graphical</w:t>
            </w:r>
            <w:r w:rsidRPr="00C532EC">
              <w:rPr>
                <w:rFonts w:cs="Consolas"/>
                <w:color w:val="000000"/>
                <w:szCs w:val="20"/>
                <w:lang w:val="el-GR"/>
              </w:rPr>
              <w:t xml:space="preserve"> </w:t>
            </w:r>
            <w:r>
              <w:rPr>
                <w:rFonts w:cs="Consolas"/>
                <w:color w:val="000000"/>
                <w:szCs w:val="20"/>
              </w:rPr>
              <w:t>user</w:t>
            </w:r>
            <w:r w:rsidRPr="00C532EC">
              <w:rPr>
                <w:rFonts w:cs="Consolas"/>
                <w:color w:val="000000"/>
                <w:szCs w:val="20"/>
                <w:lang w:val="el-GR"/>
              </w:rPr>
              <w:t xml:space="preserve"> </w:t>
            </w:r>
            <w:r>
              <w:rPr>
                <w:rFonts w:cs="Consolas"/>
                <w:color w:val="000000"/>
                <w:szCs w:val="20"/>
              </w:rPr>
              <w:t>interface</w:t>
            </w:r>
            <w:r w:rsidRPr="00C532EC">
              <w:rPr>
                <w:rFonts w:cs="Consolas"/>
                <w:color w:val="000000"/>
                <w:szCs w:val="20"/>
                <w:lang w:val="el-GR"/>
              </w:rPr>
              <w:t xml:space="preserve"> </w:t>
            </w:r>
            <w:r>
              <w:rPr>
                <w:rFonts w:cs="Consolas"/>
                <w:color w:val="000000"/>
                <w:szCs w:val="20"/>
                <w:lang w:val="el-GR"/>
              </w:rPr>
              <w:t>με</w:t>
            </w:r>
            <w:r w:rsidRPr="00C532EC">
              <w:rPr>
                <w:rFonts w:cs="Consolas"/>
                <w:color w:val="000000"/>
                <w:szCs w:val="20"/>
                <w:lang w:val="el-GR"/>
              </w:rPr>
              <w:t xml:space="preserve"> </w:t>
            </w:r>
            <w:r>
              <w:rPr>
                <w:rFonts w:cs="Consolas"/>
                <w:color w:val="000000"/>
                <w:szCs w:val="20"/>
                <w:lang w:val="el-GR"/>
              </w:rPr>
              <w:t>το</w:t>
            </w:r>
            <w:r w:rsidRPr="00C532EC">
              <w:rPr>
                <w:rFonts w:cs="Consolas"/>
                <w:color w:val="000000"/>
                <w:szCs w:val="20"/>
                <w:lang w:val="el-GR"/>
              </w:rPr>
              <w:t xml:space="preserve"> </w:t>
            </w:r>
            <w:r>
              <w:rPr>
                <w:rFonts w:cs="Consolas"/>
                <w:color w:val="000000"/>
                <w:szCs w:val="20"/>
                <w:lang w:val="el-GR"/>
              </w:rPr>
              <w:t>χρήστη</w:t>
            </w:r>
            <w:r w:rsidRPr="00C532EC">
              <w:rPr>
                <w:rFonts w:cs="Consolas"/>
                <w:color w:val="000000"/>
                <w:szCs w:val="20"/>
                <w:lang w:val="el-GR"/>
              </w:rPr>
              <w:t xml:space="preserve"> (</w:t>
            </w:r>
            <w:r>
              <w:rPr>
                <w:rFonts w:cs="Consolas"/>
                <w:color w:val="000000"/>
                <w:szCs w:val="20"/>
                <w:lang w:val="el-GR"/>
              </w:rPr>
              <w:t>οι</w:t>
            </w:r>
            <w:r w:rsidRPr="00C532EC">
              <w:rPr>
                <w:rFonts w:cs="Consolas"/>
                <w:color w:val="000000"/>
                <w:szCs w:val="20"/>
                <w:lang w:val="el-GR"/>
              </w:rPr>
              <w:t xml:space="preserve"> </w:t>
            </w:r>
            <w:r>
              <w:rPr>
                <w:rFonts w:cs="Consolas"/>
                <w:color w:val="000000"/>
                <w:szCs w:val="20"/>
              </w:rPr>
              <w:t>handler</w:t>
            </w:r>
            <w:r w:rsidRPr="00C532EC">
              <w:rPr>
                <w:rFonts w:cs="Consolas"/>
                <w:color w:val="000000"/>
                <w:szCs w:val="20"/>
                <w:lang w:val="el-GR"/>
              </w:rPr>
              <w:t>/</w:t>
            </w:r>
            <w:r>
              <w:rPr>
                <w:rFonts w:cs="Consolas"/>
                <w:color w:val="000000"/>
                <w:szCs w:val="20"/>
              </w:rPr>
              <w:t>controller</w:t>
            </w:r>
            <w:r w:rsidRPr="00C532EC">
              <w:rPr>
                <w:rFonts w:cs="Consolas"/>
                <w:color w:val="000000"/>
                <w:szCs w:val="20"/>
                <w:lang w:val="el-GR"/>
              </w:rPr>
              <w:t xml:space="preserve"> </w:t>
            </w:r>
            <w:r>
              <w:rPr>
                <w:rFonts w:cs="Consolas"/>
                <w:color w:val="000000"/>
                <w:szCs w:val="20"/>
              </w:rPr>
              <w:t>classes</w:t>
            </w:r>
            <w:r w:rsidRPr="00C532EC">
              <w:rPr>
                <w:rFonts w:cs="Consolas"/>
                <w:color w:val="000000"/>
                <w:szCs w:val="20"/>
                <w:lang w:val="el-GR"/>
              </w:rPr>
              <w:t xml:space="preserve"> </w:t>
            </w:r>
            <w:r>
              <w:rPr>
                <w:rFonts w:cs="Consolas"/>
                <w:color w:val="000000"/>
                <w:szCs w:val="20"/>
                <w:lang w:val="el-GR"/>
              </w:rPr>
              <w:t>χειρίζονται</w:t>
            </w:r>
            <w:r w:rsidRPr="00C532EC">
              <w:rPr>
                <w:rFonts w:cs="Consolas"/>
                <w:color w:val="000000"/>
                <w:szCs w:val="20"/>
                <w:lang w:val="el-GR"/>
              </w:rPr>
              <w:t xml:space="preserve"> </w:t>
            </w:r>
            <w:r>
              <w:rPr>
                <w:rFonts w:cs="Consolas"/>
                <w:color w:val="000000"/>
                <w:szCs w:val="20"/>
                <w:lang w:val="el-GR"/>
              </w:rPr>
              <w:t>τα</w:t>
            </w:r>
            <w:r w:rsidRPr="00C532EC">
              <w:rPr>
                <w:rFonts w:cs="Consolas"/>
                <w:color w:val="000000"/>
                <w:szCs w:val="20"/>
                <w:lang w:val="el-GR"/>
              </w:rPr>
              <w:t xml:space="preserve"> </w:t>
            </w:r>
            <w:r>
              <w:rPr>
                <w:rFonts w:cs="Consolas"/>
                <w:color w:val="000000"/>
                <w:szCs w:val="20"/>
              </w:rPr>
              <w:t>events</w:t>
            </w:r>
            <w:r w:rsidRPr="00C532EC">
              <w:rPr>
                <w:rFonts w:cs="Consolas"/>
                <w:color w:val="000000"/>
                <w:szCs w:val="20"/>
                <w:lang w:val="el-GR"/>
              </w:rPr>
              <w:t xml:space="preserve"> </w:t>
            </w:r>
            <w:r>
              <w:rPr>
                <w:rFonts w:cs="Consolas"/>
                <w:color w:val="000000"/>
                <w:szCs w:val="20"/>
                <w:lang w:val="el-GR"/>
              </w:rPr>
              <w:t>από</w:t>
            </w:r>
            <w:r w:rsidRPr="00C532EC">
              <w:rPr>
                <w:rFonts w:cs="Consolas"/>
                <w:color w:val="000000"/>
                <w:szCs w:val="20"/>
                <w:lang w:val="el-GR"/>
              </w:rPr>
              <w:t xml:space="preserve"> </w:t>
            </w:r>
            <w:r>
              <w:rPr>
                <w:rFonts w:cs="Consolas"/>
                <w:color w:val="000000"/>
                <w:szCs w:val="20"/>
                <w:lang w:val="el-GR"/>
              </w:rPr>
              <w:t>τη</w:t>
            </w:r>
            <w:r w:rsidRPr="00C532EC">
              <w:rPr>
                <w:rFonts w:cs="Consolas"/>
                <w:color w:val="000000"/>
                <w:szCs w:val="20"/>
                <w:lang w:val="el-GR"/>
              </w:rPr>
              <w:t xml:space="preserve"> </w:t>
            </w:r>
            <w:r>
              <w:rPr>
                <w:rFonts w:cs="Consolas"/>
                <w:color w:val="000000"/>
                <w:szCs w:val="20"/>
                <w:lang w:val="el-GR"/>
              </w:rPr>
              <w:t>γραφική</w:t>
            </w:r>
            <w:r w:rsidRPr="00C532EC">
              <w:rPr>
                <w:rFonts w:cs="Consolas"/>
                <w:color w:val="000000"/>
                <w:szCs w:val="20"/>
                <w:lang w:val="el-GR"/>
              </w:rPr>
              <w:t xml:space="preserve"> </w:t>
            </w:r>
            <w:r>
              <w:rPr>
                <w:rFonts w:cs="Consolas"/>
                <w:color w:val="000000"/>
                <w:szCs w:val="20"/>
                <w:lang w:val="el-GR"/>
              </w:rPr>
              <w:t>διαπροσωπεία</w:t>
            </w:r>
            <w:r w:rsidRPr="00C532EC">
              <w:rPr>
                <w:rFonts w:cs="Consolas"/>
                <w:color w:val="000000"/>
                <w:szCs w:val="20"/>
                <w:lang w:val="el-GR"/>
              </w:rPr>
              <w:t>)</w:t>
            </w:r>
            <w:r w:rsidRPr="00C532EC">
              <w:rPr>
                <w:rFonts w:ascii="Consolas" w:hAnsi="Consolas" w:cs="Consolas"/>
                <w:color w:val="000000"/>
                <w:sz w:val="20"/>
                <w:szCs w:val="20"/>
                <w:lang w:val="el-GR"/>
              </w:rPr>
              <w:t>.</w:t>
            </w:r>
          </w:p>
        </w:tc>
      </w:tr>
    </w:tbl>
    <w:p w14:paraId="74B29B36" w14:textId="77777777" w:rsidR="009214A0" w:rsidRDefault="009214A0" w:rsidP="009214A0">
      <w:pPr>
        <w:pStyle w:val="Heading3"/>
        <w:rPr>
          <w:lang w:val="el-GR"/>
        </w:rPr>
      </w:pPr>
      <w:r>
        <w:rPr>
          <w:lang w:val="el-GR"/>
        </w:rPr>
        <w:t>Απεικόνιση απαιτήσεων σε μεθόδους</w:t>
      </w:r>
    </w:p>
    <w:p w14:paraId="02F953A4" w14:textId="77777777" w:rsidR="009214A0" w:rsidRDefault="009214A0" w:rsidP="009214A0">
      <w:pPr>
        <w:rPr>
          <w:lang w:val="el-GR"/>
        </w:rPr>
      </w:pPr>
      <w:r>
        <w:rPr>
          <w:lang w:val="el-GR"/>
        </w:rPr>
        <w:t xml:space="preserve">Υπάρχουν 4 </w:t>
      </w:r>
      <w:r>
        <w:t>use</w:t>
      </w:r>
      <w:r w:rsidRPr="009214A0">
        <w:rPr>
          <w:lang w:val="el-GR"/>
        </w:rPr>
        <w:t xml:space="preserve"> </w:t>
      </w:r>
      <w:r>
        <w:t>cases</w:t>
      </w:r>
      <w:r w:rsidRPr="009214A0">
        <w:rPr>
          <w:lang w:val="el-GR"/>
        </w:rPr>
        <w:t xml:space="preserve"> </w:t>
      </w:r>
      <w:r>
        <w:rPr>
          <w:lang w:val="el-GR"/>
        </w:rPr>
        <w:t xml:space="preserve">για το ηλ. βιβλιοπωλείο: </w:t>
      </w:r>
      <w:r w:rsidR="00113BBF">
        <w:rPr>
          <w:lang w:val="el-GR"/>
        </w:rPr>
        <w:t>εμφάνισε προϊόντα καταστήματος, πρόσθεσε προϊόν στο καλάθι,  διέγραψε προϊόν από το καλάθι, εμφάνισε προϊόντα του καλαθιού.</w:t>
      </w:r>
    </w:p>
    <w:p w14:paraId="320A7925" w14:textId="77777777" w:rsidR="00113BBF" w:rsidRDefault="00113BBF" w:rsidP="009214A0">
      <w:pPr>
        <w:rPr>
          <w:lang w:val="el-GR"/>
        </w:rPr>
      </w:pPr>
      <w:r>
        <w:rPr>
          <w:lang w:val="el-GR"/>
        </w:rPr>
        <w:t xml:space="preserve">ΑΠΕΙΚΟΝΙΣΗ </w:t>
      </w:r>
      <w:r>
        <w:t xml:space="preserve">USE CASES </w:t>
      </w:r>
      <w:r>
        <w:rPr>
          <w:lang w:val="el-GR"/>
        </w:rPr>
        <w:t>ΣΕ ΜΕΘΟΔΟΥΣ</w:t>
      </w:r>
    </w:p>
    <w:tbl>
      <w:tblPr>
        <w:tblStyle w:val="TableGrid"/>
        <w:tblW w:w="935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03"/>
        <w:gridCol w:w="3582"/>
        <w:gridCol w:w="3672"/>
      </w:tblGrid>
      <w:tr w:rsidR="00113BBF" w14:paraId="594D493F" w14:textId="77777777" w:rsidTr="00DB5BC1">
        <w:tc>
          <w:tcPr>
            <w:tcW w:w="2103" w:type="dxa"/>
            <w:tcBorders>
              <w:bottom w:val="single" w:sz="4" w:space="0" w:color="auto"/>
            </w:tcBorders>
          </w:tcPr>
          <w:p w14:paraId="56D64D9E" w14:textId="77777777" w:rsidR="00113BBF" w:rsidRPr="00113BBF" w:rsidRDefault="00113BBF" w:rsidP="00113BBF">
            <w:r>
              <w:t>Use case</w:t>
            </w:r>
          </w:p>
        </w:tc>
        <w:tc>
          <w:tcPr>
            <w:tcW w:w="3582" w:type="dxa"/>
            <w:tcBorders>
              <w:bottom w:val="single" w:sz="4" w:space="0" w:color="auto"/>
            </w:tcBorders>
          </w:tcPr>
          <w:p w14:paraId="766C9AAF" w14:textId="77777777" w:rsidR="00113BBF" w:rsidRPr="007E12E1" w:rsidRDefault="00113BBF" w:rsidP="009214A0">
            <w:r w:rsidRPr="007E12E1">
              <w:t>Back-end methods</w:t>
            </w:r>
          </w:p>
        </w:tc>
        <w:tc>
          <w:tcPr>
            <w:tcW w:w="3672" w:type="dxa"/>
            <w:tcBorders>
              <w:bottom w:val="single" w:sz="4" w:space="0" w:color="auto"/>
            </w:tcBorders>
          </w:tcPr>
          <w:p w14:paraId="3F77282E" w14:textId="77777777" w:rsidR="00113BBF" w:rsidRPr="00113BBF" w:rsidRDefault="00113BBF" w:rsidP="00113BBF">
            <w:r>
              <w:t>Front-end methods</w:t>
            </w:r>
          </w:p>
        </w:tc>
      </w:tr>
      <w:tr w:rsidR="00113BBF" w14:paraId="38ED3A2C" w14:textId="77777777" w:rsidTr="007E12E1">
        <w:trPr>
          <w:trHeight w:val="680"/>
        </w:trPr>
        <w:tc>
          <w:tcPr>
            <w:tcW w:w="2103" w:type="dxa"/>
            <w:tcBorders>
              <w:top w:val="single" w:sz="4" w:space="0" w:color="auto"/>
            </w:tcBorders>
          </w:tcPr>
          <w:p w14:paraId="04FFDC3E" w14:textId="77777777" w:rsidR="00113BBF" w:rsidRPr="00113BBF" w:rsidRDefault="00113BBF" w:rsidP="00113BBF">
            <w:pPr>
              <w:rPr>
                <w:lang w:val="el-GR"/>
              </w:rPr>
            </w:pPr>
            <w:r w:rsidRPr="00EF6E5A">
              <w:rPr>
                <w:lang w:val="el-GR"/>
              </w:rPr>
              <w:t>εμφάνισε προϊόντα καταστήματος</w:t>
            </w:r>
          </w:p>
        </w:tc>
        <w:tc>
          <w:tcPr>
            <w:tcW w:w="3582" w:type="dxa"/>
            <w:tcBorders>
              <w:top w:val="single" w:sz="4" w:space="0" w:color="auto"/>
            </w:tcBorders>
            <w:shd w:val="clear" w:color="auto" w:fill="auto"/>
          </w:tcPr>
          <w:p w14:paraId="66B0EEA5" w14:textId="77777777" w:rsidR="00113BBF" w:rsidRPr="007E12E1" w:rsidRDefault="00113BBF" w:rsidP="009214A0">
            <w:pPr>
              <w:rPr>
                <w:rFonts w:ascii="Consolas" w:hAnsi="Consolas"/>
                <w:sz w:val="20"/>
              </w:rPr>
            </w:pPr>
            <w:r w:rsidRPr="007E12E1">
              <w:rPr>
                <w:rFonts w:ascii="Consolas" w:hAnsi="Consolas"/>
                <w:sz w:val="20"/>
              </w:rPr>
              <w:t>ItemManager.reportAllItems()</w:t>
            </w:r>
          </w:p>
        </w:tc>
        <w:tc>
          <w:tcPr>
            <w:tcW w:w="3672" w:type="dxa"/>
            <w:tcBorders>
              <w:top w:val="single" w:sz="4" w:space="0" w:color="auto"/>
            </w:tcBorders>
          </w:tcPr>
          <w:p w14:paraId="2CC00BA8" w14:textId="77777777" w:rsidR="00113BBF" w:rsidRDefault="00113BBF" w:rsidP="009214A0">
            <w:pPr>
              <w:rPr>
                <w:rFonts w:ascii="Consolas" w:hAnsi="Consolas"/>
                <w:sz w:val="20"/>
              </w:rPr>
            </w:pPr>
            <w:r w:rsidRPr="00113BBF">
              <w:rPr>
                <w:rFonts w:ascii="Consolas" w:hAnsi="Consolas"/>
                <w:sz w:val="20"/>
              </w:rPr>
              <w:t>Gui.start()</w:t>
            </w:r>
          </w:p>
          <w:p w14:paraId="5E8BEC18" w14:textId="77777777" w:rsidR="00113BBF" w:rsidRPr="00113BBF" w:rsidRDefault="00113BBF" w:rsidP="009214A0">
            <w:pPr>
              <w:rPr>
                <w:rFonts w:ascii="Consolas" w:hAnsi="Consolas"/>
                <w:sz w:val="20"/>
              </w:rPr>
            </w:pPr>
            <w:r>
              <w:rPr>
                <w:rFonts w:ascii="Consolas" w:hAnsi="Consolas"/>
                <w:sz w:val="20"/>
              </w:rPr>
              <w:t>GuiEventHandler.setItems()</w:t>
            </w:r>
          </w:p>
        </w:tc>
      </w:tr>
      <w:tr w:rsidR="00113BBF" w14:paraId="0C7540B7" w14:textId="77777777" w:rsidTr="007E12E1">
        <w:trPr>
          <w:trHeight w:val="680"/>
        </w:trPr>
        <w:tc>
          <w:tcPr>
            <w:tcW w:w="2103" w:type="dxa"/>
          </w:tcPr>
          <w:p w14:paraId="7FDD8192" w14:textId="77777777" w:rsidR="00113BBF" w:rsidRPr="00113BBF" w:rsidRDefault="00113BBF" w:rsidP="00113BBF">
            <w:pPr>
              <w:rPr>
                <w:lang w:val="el-GR"/>
              </w:rPr>
            </w:pPr>
            <w:r w:rsidRPr="00EF6E5A">
              <w:rPr>
                <w:lang w:val="el-GR"/>
              </w:rPr>
              <w:t>πρόσθεσε προϊόν στο καλάθι</w:t>
            </w:r>
          </w:p>
        </w:tc>
        <w:tc>
          <w:tcPr>
            <w:tcW w:w="3582" w:type="dxa"/>
            <w:shd w:val="clear" w:color="auto" w:fill="auto"/>
          </w:tcPr>
          <w:p w14:paraId="6FC0CB34" w14:textId="77777777" w:rsidR="00113BBF" w:rsidRPr="007E12E1" w:rsidRDefault="00113BBF" w:rsidP="009214A0">
            <w:pPr>
              <w:rPr>
                <w:rFonts w:ascii="Consolas" w:hAnsi="Consolas"/>
                <w:sz w:val="20"/>
              </w:rPr>
            </w:pPr>
            <w:r w:rsidRPr="007E12E1">
              <w:rPr>
                <w:rFonts w:ascii="Consolas" w:hAnsi="Consolas"/>
                <w:sz w:val="20"/>
              </w:rPr>
              <w:t>ShoppingCart.addItem()</w:t>
            </w:r>
          </w:p>
        </w:tc>
        <w:tc>
          <w:tcPr>
            <w:tcW w:w="3672" w:type="dxa"/>
          </w:tcPr>
          <w:p w14:paraId="52406BD2" w14:textId="77777777" w:rsidR="00113BBF" w:rsidRPr="00113BBF" w:rsidRDefault="00113BBF" w:rsidP="00113BBF">
            <w:pPr>
              <w:rPr>
                <w:rFonts w:ascii="Consolas" w:hAnsi="Consolas"/>
                <w:sz w:val="20"/>
              </w:rPr>
            </w:pPr>
            <w:r>
              <w:rPr>
                <w:rFonts w:ascii="Consolas" w:hAnsi="Consolas"/>
                <w:sz w:val="20"/>
              </w:rPr>
              <w:t>GuiEventHandler.addItem()</w:t>
            </w:r>
          </w:p>
        </w:tc>
      </w:tr>
      <w:tr w:rsidR="00113BBF" w14:paraId="2214AE64" w14:textId="77777777" w:rsidTr="007E12E1">
        <w:trPr>
          <w:trHeight w:val="680"/>
        </w:trPr>
        <w:tc>
          <w:tcPr>
            <w:tcW w:w="2103" w:type="dxa"/>
          </w:tcPr>
          <w:p w14:paraId="094075C4" w14:textId="77777777" w:rsidR="00113BBF" w:rsidRPr="00113BBF" w:rsidRDefault="00113BBF" w:rsidP="00113BBF">
            <w:pPr>
              <w:rPr>
                <w:lang w:val="el-GR"/>
              </w:rPr>
            </w:pPr>
            <w:r w:rsidRPr="00EF6E5A">
              <w:rPr>
                <w:lang w:val="el-GR"/>
              </w:rPr>
              <w:lastRenderedPageBreak/>
              <w:t>διέγραψε προϊόν από το καλάθι</w:t>
            </w:r>
          </w:p>
        </w:tc>
        <w:tc>
          <w:tcPr>
            <w:tcW w:w="3582" w:type="dxa"/>
            <w:shd w:val="clear" w:color="auto" w:fill="auto"/>
          </w:tcPr>
          <w:p w14:paraId="08F2860C" w14:textId="77777777" w:rsidR="00113BBF" w:rsidRPr="007E12E1" w:rsidRDefault="00113BBF" w:rsidP="00113BBF">
            <w:pPr>
              <w:rPr>
                <w:rFonts w:ascii="Consolas" w:hAnsi="Consolas"/>
                <w:sz w:val="20"/>
              </w:rPr>
            </w:pPr>
            <w:r w:rsidRPr="007E12E1">
              <w:rPr>
                <w:rFonts w:ascii="Consolas" w:hAnsi="Consolas"/>
                <w:sz w:val="20"/>
              </w:rPr>
              <w:t>ShoppingCart.removeItem()</w:t>
            </w:r>
          </w:p>
        </w:tc>
        <w:tc>
          <w:tcPr>
            <w:tcW w:w="3672" w:type="dxa"/>
          </w:tcPr>
          <w:p w14:paraId="5B0D236B" w14:textId="77777777" w:rsidR="00113BBF" w:rsidRPr="00113BBF" w:rsidRDefault="00113BBF" w:rsidP="00113BBF">
            <w:pPr>
              <w:rPr>
                <w:rFonts w:ascii="Consolas" w:hAnsi="Consolas"/>
                <w:sz w:val="20"/>
              </w:rPr>
            </w:pPr>
            <w:r>
              <w:rPr>
                <w:rFonts w:ascii="Consolas" w:hAnsi="Consolas"/>
                <w:sz w:val="20"/>
              </w:rPr>
              <w:t>CartController.removeFromCart()</w:t>
            </w:r>
          </w:p>
        </w:tc>
      </w:tr>
      <w:tr w:rsidR="00113BBF" w14:paraId="04263821" w14:textId="77777777" w:rsidTr="007E12E1">
        <w:trPr>
          <w:trHeight w:val="680"/>
        </w:trPr>
        <w:tc>
          <w:tcPr>
            <w:tcW w:w="2103" w:type="dxa"/>
          </w:tcPr>
          <w:p w14:paraId="0E730919" w14:textId="77777777" w:rsidR="00113BBF" w:rsidRPr="00113BBF" w:rsidRDefault="00113BBF">
            <w:pPr>
              <w:rPr>
                <w:lang w:val="el-GR"/>
              </w:rPr>
            </w:pPr>
            <w:r w:rsidRPr="00EF6E5A">
              <w:rPr>
                <w:lang w:val="el-GR"/>
              </w:rPr>
              <w:t>εμφάνισε προϊόντα του καλαθιού</w:t>
            </w:r>
          </w:p>
        </w:tc>
        <w:tc>
          <w:tcPr>
            <w:tcW w:w="3582" w:type="dxa"/>
            <w:shd w:val="clear" w:color="auto" w:fill="auto"/>
          </w:tcPr>
          <w:p w14:paraId="6E30C498" w14:textId="77777777" w:rsidR="00113BBF" w:rsidRPr="007E12E1" w:rsidRDefault="00113BBF" w:rsidP="00113BBF">
            <w:pPr>
              <w:rPr>
                <w:rFonts w:ascii="Consolas" w:hAnsi="Consolas"/>
                <w:sz w:val="20"/>
              </w:rPr>
            </w:pPr>
            <w:r w:rsidRPr="007E12E1">
              <w:rPr>
                <w:rFonts w:ascii="Consolas" w:hAnsi="Consolas"/>
                <w:sz w:val="20"/>
              </w:rPr>
              <w:t>ShoppingCart.showDetails()</w:t>
            </w:r>
          </w:p>
        </w:tc>
        <w:tc>
          <w:tcPr>
            <w:tcW w:w="3672" w:type="dxa"/>
          </w:tcPr>
          <w:p w14:paraId="5FF2E41E" w14:textId="77777777" w:rsidR="00113BBF" w:rsidRPr="00113BBF" w:rsidRDefault="00113BBF" w:rsidP="00113BBF">
            <w:pPr>
              <w:rPr>
                <w:rFonts w:ascii="Consolas" w:hAnsi="Consolas"/>
                <w:sz w:val="20"/>
              </w:rPr>
            </w:pPr>
            <w:r>
              <w:rPr>
                <w:rFonts w:ascii="Consolas" w:hAnsi="Consolas"/>
                <w:sz w:val="20"/>
              </w:rPr>
              <w:t>GuiEventHandler.showCart()</w:t>
            </w:r>
          </w:p>
        </w:tc>
      </w:tr>
    </w:tbl>
    <w:p w14:paraId="49440CAD" w14:textId="6CBE1505" w:rsidR="0097538A" w:rsidRDefault="0097538A" w:rsidP="0097538A">
      <w:pPr>
        <w:pStyle w:val="Caption"/>
        <w:keepNext/>
      </w:pPr>
      <w:r w:rsidRPr="0097538A">
        <w:t xml:space="preserve">Πίνακας </w:t>
      </w:r>
      <w:r>
        <w:fldChar w:fldCharType="begin"/>
      </w:r>
      <w:r w:rsidRPr="0097538A">
        <w:instrText xml:space="preserve"> </w:instrText>
      </w:r>
      <w:r>
        <w:instrText>SEQ</w:instrText>
      </w:r>
      <w:r w:rsidRPr="0097538A">
        <w:instrText xml:space="preserve"> Πίνακας \* </w:instrText>
      </w:r>
      <w:r>
        <w:instrText>ARABIC</w:instrText>
      </w:r>
      <w:r w:rsidRPr="0097538A">
        <w:instrText xml:space="preserve"> </w:instrText>
      </w:r>
      <w:r>
        <w:fldChar w:fldCharType="separate"/>
      </w:r>
      <w:r w:rsidR="00C97CD9">
        <w:rPr>
          <w:noProof/>
        </w:rPr>
        <w:t>4</w:t>
      </w:r>
      <w:r>
        <w:fldChar w:fldCharType="end"/>
      </w:r>
      <w:r w:rsidRPr="0097538A">
        <w:t xml:space="preserve"> </w:t>
      </w:r>
      <w:r>
        <w:t>Επαλήθευση απεικόνισης use</w:t>
      </w:r>
      <w:r w:rsidRPr="009A536B">
        <w:t xml:space="preserve"> </w:t>
      </w:r>
      <w:r>
        <w:t>cases</w:t>
      </w:r>
      <w:r w:rsidRPr="009A536B">
        <w:t xml:space="preserve"> </w:t>
      </w:r>
      <w:r>
        <w:t>σε μεθόδους</w:t>
      </w:r>
    </w:p>
    <w:p w14:paraId="3C2D50B6" w14:textId="77777777" w:rsidR="00884C3E" w:rsidRPr="00884C3E" w:rsidRDefault="00884C3E" w:rsidP="00884C3E">
      <w:pPr>
        <w:rPr>
          <w:lang w:val="el-GR"/>
        </w:rPr>
      </w:pPr>
    </w:p>
    <w:p w14:paraId="39F8F58C" w14:textId="77777777" w:rsidR="00884C3E" w:rsidRDefault="00884C3E" w:rsidP="00884C3E">
      <w:pPr>
        <w:pStyle w:val="Heading2"/>
        <w:rPr>
          <w:lang w:val="el-GR"/>
        </w:rPr>
      </w:pPr>
      <w:r>
        <w:rPr>
          <w:lang w:val="el-GR"/>
        </w:rPr>
        <w:t>Διαγράμματα ακολουθιών</w:t>
      </w:r>
    </w:p>
    <w:p w14:paraId="1EF0CECF" w14:textId="77777777" w:rsidR="00884C3E" w:rsidRDefault="00884C3E" w:rsidP="00884C3E">
      <w:pPr>
        <w:rPr>
          <w:lang w:val="el-GR"/>
        </w:rPr>
      </w:pPr>
      <w:r>
        <w:rPr>
          <w:lang w:val="el-GR"/>
        </w:rPr>
        <w:t>Αν ζητούνται / υπάρχουν</w:t>
      </w:r>
    </w:p>
    <w:p w14:paraId="3CF06F7A" w14:textId="730BDF61" w:rsidR="005A7C41" w:rsidRDefault="005A7C41">
      <w:r>
        <w:br w:type="page"/>
      </w:r>
    </w:p>
    <w:p w14:paraId="3D2C9AE5" w14:textId="77777777" w:rsidR="005F43FF" w:rsidRPr="005F43FF" w:rsidRDefault="005F43FF" w:rsidP="005F43FF">
      <w:pPr>
        <w:pStyle w:val="Heading1"/>
        <w:rPr>
          <w:lang w:val="el-GR"/>
        </w:rPr>
      </w:pPr>
      <w:r>
        <w:rPr>
          <w:lang w:val="el-GR"/>
        </w:rPr>
        <w:lastRenderedPageBreak/>
        <w:t>λοιπά σχόλια</w:t>
      </w:r>
    </w:p>
    <w:p w14:paraId="733F165C" w14:textId="03F0B6CC" w:rsidR="005F43FF" w:rsidRDefault="000104DC">
      <w:pPr>
        <w:rPr>
          <w:lang w:val="el-GR"/>
        </w:rPr>
      </w:pPr>
      <w:r>
        <w:rPr>
          <w:lang w:val="el-GR"/>
        </w:rPr>
        <w:t>Εδώ προστίθενται όποια</w:t>
      </w:r>
      <w:r w:rsidR="001D53F3">
        <w:rPr>
          <w:lang w:val="el-GR"/>
        </w:rPr>
        <w:t xml:space="preserve"> σχόλια </w:t>
      </w:r>
      <w:r>
        <w:rPr>
          <w:lang w:val="el-GR"/>
        </w:rPr>
        <w:t xml:space="preserve">μπορεί να </w:t>
      </w:r>
      <w:r w:rsidR="001D53F3">
        <w:rPr>
          <w:lang w:val="el-GR"/>
        </w:rPr>
        <w:t>υπάρχουν</w:t>
      </w:r>
      <w:r w:rsidR="00C75644">
        <w:rPr>
          <w:lang w:val="el-GR"/>
        </w:rPr>
        <w:t xml:space="preserve"> </w:t>
      </w:r>
      <w:r>
        <w:rPr>
          <w:lang w:val="el-GR"/>
        </w:rPr>
        <w:t xml:space="preserve">(αν υπάρχουν) </w:t>
      </w:r>
      <w:r w:rsidR="00C75644">
        <w:rPr>
          <w:lang w:val="el-GR"/>
        </w:rPr>
        <w:t>για σχεδιαστικές υποθέσεις, αποφάσεις, ελλείψεις και σημεία κινδύνου</w:t>
      </w:r>
      <w:r w:rsidR="0046214B">
        <w:rPr>
          <w:lang w:val="el-GR"/>
        </w:rPr>
        <w:t>,</w:t>
      </w:r>
      <w:r w:rsidR="00DF695C">
        <w:rPr>
          <w:lang w:val="el-GR"/>
        </w:rPr>
        <w:t xml:space="preserve"> ή για οτιδήποτε άλλο κρίνετε σημαντικό να καταγραφεί</w:t>
      </w:r>
      <w:r w:rsidR="00ED27C2">
        <w:rPr>
          <w:lang w:val="el-GR"/>
        </w:rPr>
        <w:t xml:space="preserve"> για τη μελλοντική συντήρηση του κώδικα</w:t>
      </w:r>
      <w:r w:rsidR="00C75644">
        <w:rPr>
          <w:lang w:val="el-GR"/>
        </w:rPr>
        <w:t>.</w:t>
      </w:r>
    </w:p>
    <w:p w14:paraId="09EDB88B" w14:textId="6104F070" w:rsidR="005A7C41" w:rsidRDefault="005A7C41" w:rsidP="005A7C41">
      <w:pPr>
        <w:pStyle w:val="Heading2"/>
        <w:rPr>
          <w:lang w:val="el-GR"/>
        </w:rPr>
      </w:pPr>
      <w:r>
        <w:rPr>
          <w:lang w:val="el-GR"/>
        </w:rPr>
        <w:t>ΣΧΕΔΙΑΣΤΙΚΕΣ ΑΠΟΦΑΣΕΙΣ</w:t>
      </w:r>
    </w:p>
    <w:p w14:paraId="1588E869" w14:textId="3E1B641B" w:rsidR="003C5B6A" w:rsidRPr="003C5B6A" w:rsidRDefault="003C5B6A" w:rsidP="003C5B6A">
      <w:pPr>
        <w:rPr>
          <w:lang w:val="el-GR"/>
        </w:rPr>
      </w:pPr>
      <w:r>
        <w:rPr>
          <w:lang w:val="el-GR"/>
        </w:rPr>
        <w:t>Αν</w:t>
      </w:r>
      <w:r w:rsidRPr="00AA3528">
        <w:rPr>
          <w:lang w:val="el-GR"/>
        </w:rPr>
        <w:t xml:space="preserve"> </w:t>
      </w:r>
      <w:r>
        <w:rPr>
          <w:lang w:val="el-GR"/>
        </w:rPr>
        <w:t>υπάρχ</w:t>
      </w:r>
      <w:r w:rsidR="002D3F08">
        <w:rPr>
          <w:lang w:val="el-GR"/>
        </w:rPr>
        <w:t>ει λόγος να καταγραφούν εναλλακτικές σχεδιάσεις και γιατί αποφασίσθηκε να προκριθεί κάποια από αυτές</w:t>
      </w:r>
      <w:r>
        <w:rPr>
          <w:lang w:val="el-GR"/>
        </w:rPr>
        <w:t>.</w:t>
      </w:r>
    </w:p>
    <w:p w14:paraId="20470BF3" w14:textId="46034FDE" w:rsidR="003C5B6A" w:rsidRDefault="003C5B6A" w:rsidP="005A7C41">
      <w:pPr>
        <w:pStyle w:val="Heading2"/>
        <w:rPr>
          <w:lang w:val="el-GR"/>
        </w:rPr>
      </w:pPr>
      <w:r>
        <w:rPr>
          <w:lang w:val="el-GR"/>
        </w:rPr>
        <w:t>ΣΗΜΕΙΑ ΚΙΝΔΥΝΟΥ</w:t>
      </w:r>
    </w:p>
    <w:p w14:paraId="081BD084" w14:textId="67C7513D" w:rsidR="003C5B6A" w:rsidRPr="00EA0529" w:rsidRDefault="00EA0529" w:rsidP="003C5B6A">
      <w:pPr>
        <w:rPr>
          <w:lang w:val="el-GR"/>
        </w:rPr>
      </w:pPr>
      <w:r w:rsidRPr="00EA0529">
        <w:rPr>
          <w:lang w:val="el-GR"/>
        </w:rPr>
        <w:t xml:space="preserve"> 1.</w:t>
      </w:r>
      <w:r>
        <w:rPr>
          <w:lang w:val="el-GR"/>
        </w:rPr>
        <w:t>Αν στο</w:t>
      </w:r>
      <w:r w:rsidRPr="00EA0529">
        <w:rPr>
          <w:lang w:val="el-GR"/>
        </w:rPr>
        <w:t xml:space="preserve"> </w:t>
      </w:r>
      <w:r>
        <w:t>searchbyid</w:t>
      </w:r>
      <w:r w:rsidRPr="00EA0529">
        <w:rPr>
          <w:lang w:val="el-GR"/>
        </w:rPr>
        <w:t xml:space="preserve">  </w:t>
      </w:r>
      <w:r>
        <w:rPr>
          <w:lang w:val="el-GR"/>
        </w:rPr>
        <w:t xml:space="preserve">εισάγεις αριθμό κρασαρει το πρόγραμμα </w:t>
      </w:r>
    </w:p>
    <w:p w14:paraId="0033CF1F" w14:textId="439E0588" w:rsidR="005A7C41" w:rsidRPr="0036484C" w:rsidRDefault="005A7C41" w:rsidP="005A7C41">
      <w:pPr>
        <w:pStyle w:val="Heading2"/>
      </w:pPr>
      <w:r>
        <w:rPr>
          <w:lang w:val="el-GR"/>
        </w:rPr>
        <w:t>ΕΚΚΡΕΜΟΤΗΤΕΣ</w:t>
      </w:r>
      <w:r w:rsidRPr="0036484C">
        <w:t xml:space="preserve"> (</w:t>
      </w:r>
      <w:r>
        <w:t>ToDo</w:t>
      </w:r>
      <w:r w:rsidRPr="0036484C">
        <w:t>)</w:t>
      </w:r>
    </w:p>
    <w:p w14:paraId="5E9D98B3" w14:textId="77777777" w:rsidR="005A7C41" w:rsidRDefault="005A7C41" w:rsidP="005A7C41">
      <w:pPr>
        <w:rPr>
          <w:lang w:val="el-GR"/>
        </w:rPr>
      </w:pPr>
      <w:r>
        <w:rPr>
          <w:lang w:val="el-GR"/>
        </w:rPr>
        <w:t>Αν</w:t>
      </w:r>
      <w:r w:rsidRPr="00AA3528">
        <w:rPr>
          <w:lang w:val="el-GR"/>
        </w:rPr>
        <w:t xml:space="preserve"> </w:t>
      </w:r>
      <w:r>
        <w:rPr>
          <w:lang w:val="el-GR"/>
        </w:rPr>
        <w:t>υπάρχουν. Π.χ., εδώ:</w:t>
      </w:r>
    </w:p>
    <w:p w14:paraId="5EF7ECF5" w14:textId="77777777" w:rsidR="005A7C41" w:rsidRDefault="005A7C41" w:rsidP="005A7C41">
      <w:pPr>
        <w:pStyle w:val="ListParagraph"/>
        <w:numPr>
          <w:ilvl w:val="0"/>
          <w:numId w:val="6"/>
        </w:numPr>
      </w:pPr>
      <w:r>
        <w:t xml:space="preserve">Missing interface(s) between </w:t>
      </w:r>
      <w:r w:rsidRPr="0097538A">
        <w:rPr>
          <w:rFonts w:ascii="Consolas" w:hAnsi="Consolas"/>
          <w:sz w:val="20"/>
        </w:rPr>
        <w:t>ItemManager</w:t>
      </w:r>
      <w:r>
        <w:t xml:space="preserve"> and boundary classes</w:t>
      </w:r>
    </w:p>
    <w:p w14:paraId="44A16F33" w14:textId="77777777" w:rsidR="005A7C41" w:rsidRPr="005A7C41" w:rsidRDefault="005A7C41"/>
    <w:p w14:paraId="5649B916" w14:textId="77777777" w:rsidR="005F43FF" w:rsidRPr="005A7C41" w:rsidRDefault="005F43FF"/>
    <w:sectPr w:rsidR="005F43FF" w:rsidRPr="005A7C41" w:rsidSect="00153414">
      <w:headerReference w:type="default" r:id="rId15"/>
      <w:footerReference w:type="default" r:id="rId1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AB35D" w14:textId="77777777" w:rsidR="00FB07E3" w:rsidRDefault="00FB07E3" w:rsidP="00153414">
      <w:pPr>
        <w:spacing w:after="0" w:line="240" w:lineRule="auto"/>
      </w:pPr>
      <w:r>
        <w:separator/>
      </w:r>
    </w:p>
  </w:endnote>
  <w:endnote w:type="continuationSeparator" w:id="0">
    <w:p w14:paraId="2F5AA57B" w14:textId="77777777" w:rsidR="00FB07E3" w:rsidRDefault="00FB07E3" w:rsidP="00153414">
      <w:pPr>
        <w:spacing w:after="0" w:line="240" w:lineRule="auto"/>
      </w:pPr>
      <w:r>
        <w:continuationSeparator/>
      </w:r>
    </w:p>
  </w:endnote>
  <w:endnote w:type="continuationNotice" w:id="1">
    <w:p w14:paraId="4E6CE3E3" w14:textId="77777777" w:rsidR="00FB07E3" w:rsidRDefault="00FB07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mbria">
    <w:altName w:val="Cambria"/>
    <w:panose1 w:val="02040503050406030204"/>
    <w:charset w:val="A1"/>
    <w:family w:val="roman"/>
    <w:pitch w:val="variable"/>
    <w:sig w:usb0="E00006FF" w:usb1="420024FF" w:usb2="02000000" w:usb3="00000000" w:csb0="000001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0E2D3" w14:textId="56897EF0" w:rsidR="00113BBF" w:rsidRPr="00143C57" w:rsidRDefault="00113BBF">
    <w:pPr>
      <w:pStyle w:val="Footer"/>
      <w:rPr>
        <w:rFonts w:ascii="Consolas" w:hAnsi="Consolas" w:cs="Consolas"/>
        <w:sz w:val="14"/>
        <w:szCs w:val="16"/>
      </w:rPr>
    </w:pPr>
    <w:r w:rsidRPr="00B3698C">
      <w:rPr>
        <w:sz w:val="14"/>
        <w:szCs w:val="16"/>
      </w:rPr>
      <w:fldChar w:fldCharType="begin"/>
    </w:r>
    <w:r w:rsidRPr="00B3698C">
      <w:rPr>
        <w:sz w:val="14"/>
        <w:szCs w:val="16"/>
      </w:rPr>
      <w:instrText xml:space="preserve"> FILENAME  \p  \* MERGEFORMAT </w:instrText>
    </w:r>
    <w:r w:rsidRPr="00B3698C">
      <w:rPr>
        <w:sz w:val="14"/>
        <w:szCs w:val="16"/>
      </w:rPr>
      <w:fldChar w:fldCharType="separate"/>
    </w:r>
    <w:r w:rsidR="00C97CD9" w:rsidRPr="00C97CD9">
      <w:rPr>
        <w:rFonts w:ascii="Consolas" w:hAnsi="Consolas" w:cs="Consolas"/>
        <w:noProof/>
        <w:sz w:val="14"/>
        <w:szCs w:val="16"/>
      </w:rPr>
      <w:t>C:\Users\</w:t>
    </w:r>
    <w:r w:rsidR="00C97CD9">
      <w:rPr>
        <w:noProof/>
        <w:sz w:val="14"/>
        <w:szCs w:val="16"/>
      </w:rPr>
      <w:t>Cyber_Ghost_Pc\Desktop\2022-23_4993_4970_GanttManager\FinalReport.docx</w:t>
    </w:r>
    <w:r w:rsidRPr="00B3698C">
      <w:rPr>
        <w:rFonts w:ascii="Consolas" w:hAnsi="Consolas" w:cs="Consolas"/>
        <w:noProof/>
        <w:sz w:val="14"/>
        <w:szCs w:val="16"/>
      </w:rPr>
      <w:fldChar w:fldCharType="end"/>
    </w:r>
    <w:r w:rsidRPr="00143C57">
      <w:rPr>
        <w:rFonts w:ascii="Consolas" w:hAnsi="Consolas" w:cs="Consolas"/>
        <w:sz w:val="14"/>
        <w:szCs w:val="16"/>
      </w:rPr>
      <w:tab/>
    </w:r>
    <w:r w:rsidRPr="00B3698C">
      <w:rPr>
        <w:rFonts w:ascii="Consolas" w:hAnsi="Consolas" w:cs="Consolas"/>
        <w:sz w:val="14"/>
        <w:szCs w:val="16"/>
        <w:lang w:val="el-GR"/>
      </w:rPr>
      <w:fldChar w:fldCharType="begin"/>
    </w:r>
    <w:r w:rsidRPr="00143C57">
      <w:rPr>
        <w:rFonts w:ascii="Consolas" w:hAnsi="Consolas" w:cs="Consolas"/>
        <w:sz w:val="14"/>
        <w:szCs w:val="16"/>
      </w:rPr>
      <w:instrText xml:space="preserve"> PAGE   \* MERGEFORMAT </w:instrText>
    </w:r>
    <w:r w:rsidRPr="00B3698C">
      <w:rPr>
        <w:rFonts w:ascii="Consolas" w:hAnsi="Consolas" w:cs="Consolas"/>
        <w:sz w:val="14"/>
        <w:szCs w:val="16"/>
        <w:lang w:val="el-GR"/>
      </w:rPr>
      <w:fldChar w:fldCharType="separate"/>
    </w:r>
    <w:r w:rsidR="00F4000B" w:rsidRPr="00143C57">
      <w:rPr>
        <w:rFonts w:ascii="Consolas" w:hAnsi="Consolas" w:cs="Consolas"/>
        <w:noProof/>
        <w:sz w:val="14"/>
        <w:szCs w:val="16"/>
      </w:rPr>
      <w:t>10</w:t>
    </w:r>
    <w:r w:rsidRPr="00B3698C">
      <w:rPr>
        <w:rFonts w:ascii="Consolas" w:hAnsi="Consolas" w:cs="Consolas"/>
        <w:sz w:val="14"/>
        <w:szCs w:val="16"/>
        <w:lang w:val="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13A8E" w14:textId="77777777" w:rsidR="00FB07E3" w:rsidRDefault="00FB07E3" w:rsidP="00153414">
      <w:pPr>
        <w:spacing w:after="0" w:line="240" w:lineRule="auto"/>
      </w:pPr>
      <w:r>
        <w:separator/>
      </w:r>
    </w:p>
  </w:footnote>
  <w:footnote w:type="continuationSeparator" w:id="0">
    <w:p w14:paraId="2B6FEC84" w14:textId="77777777" w:rsidR="00FB07E3" w:rsidRDefault="00FB07E3" w:rsidP="00153414">
      <w:pPr>
        <w:spacing w:after="0" w:line="240" w:lineRule="auto"/>
      </w:pPr>
      <w:r>
        <w:continuationSeparator/>
      </w:r>
    </w:p>
  </w:footnote>
  <w:footnote w:type="continuationNotice" w:id="1">
    <w:p w14:paraId="1DC029A7" w14:textId="77777777" w:rsidR="00FB07E3" w:rsidRDefault="00FB07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2E2E5" w14:textId="2286877A" w:rsidR="00113BBF" w:rsidRPr="00153414" w:rsidRDefault="00113BBF" w:rsidP="00153414">
    <w:pPr>
      <w:pStyle w:val="Header"/>
      <w:pBdr>
        <w:bottom w:val="single" w:sz="4" w:space="1" w:color="auto"/>
      </w:pBdr>
      <w:rPr>
        <w:lang w:val="el-GR"/>
      </w:rPr>
    </w:pPr>
    <w:r>
      <w:rPr>
        <w:lang w:val="el-GR"/>
      </w:rPr>
      <w:t>Ανάπτυξη Λογισμικού</w:t>
    </w:r>
    <w:r>
      <w:rPr>
        <w:lang w:val="el-GR"/>
      </w:rPr>
      <w:tab/>
    </w:r>
    <w:r w:rsidR="009B1C44">
      <w:rPr>
        <w:color w:val="FF0000"/>
        <w:lang w:val="el-GR"/>
      </w:rPr>
      <w:t>2022-23</w:t>
    </w:r>
    <w:r>
      <w:rPr>
        <w:lang w:val="el-GR"/>
      </w:rPr>
      <w:tab/>
      <w:t xml:space="preserve">ΟΜΑΔΑ: </w:t>
    </w:r>
    <w:r w:rsidR="009B1C44">
      <w:rPr>
        <w:color w:val="FF0000"/>
        <w:lang w:val="el-GR"/>
      </w:rPr>
      <w:t>4993-4970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00B1"/>
    <w:multiLevelType w:val="hybridMultilevel"/>
    <w:tmpl w:val="32ECD1A0"/>
    <w:lvl w:ilvl="0" w:tplc="108888EA">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15:restartNumberingAfterBreak="0">
    <w:nsid w:val="0F63790A"/>
    <w:multiLevelType w:val="multilevel"/>
    <w:tmpl w:val="040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1077B97"/>
    <w:multiLevelType w:val="hybridMultilevel"/>
    <w:tmpl w:val="C57CD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276A1"/>
    <w:multiLevelType w:val="hybridMultilevel"/>
    <w:tmpl w:val="740C67FC"/>
    <w:lvl w:ilvl="0" w:tplc="00E6E5B0">
      <w:start w:val="1"/>
      <w:numFmt w:val="decimal"/>
      <w:pStyle w:val="BulletList"/>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18ECAED9"/>
    <w:multiLevelType w:val="hybridMultilevel"/>
    <w:tmpl w:val="FFFFFFFF"/>
    <w:lvl w:ilvl="0" w:tplc="2BFE0488">
      <w:start w:val="1"/>
      <w:numFmt w:val="decimal"/>
      <w:lvlText w:val="%1."/>
      <w:lvlJc w:val="left"/>
      <w:pPr>
        <w:ind w:left="720" w:hanging="360"/>
      </w:pPr>
    </w:lvl>
    <w:lvl w:ilvl="1" w:tplc="2CBA4FE4">
      <w:start w:val="1"/>
      <w:numFmt w:val="lowerLetter"/>
      <w:lvlText w:val="%2."/>
      <w:lvlJc w:val="left"/>
      <w:pPr>
        <w:ind w:left="1440" w:hanging="360"/>
      </w:pPr>
    </w:lvl>
    <w:lvl w:ilvl="2" w:tplc="6C9E6314">
      <w:start w:val="1"/>
      <w:numFmt w:val="lowerRoman"/>
      <w:lvlText w:val="%3."/>
      <w:lvlJc w:val="right"/>
      <w:pPr>
        <w:ind w:left="2160" w:hanging="180"/>
      </w:pPr>
    </w:lvl>
    <w:lvl w:ilvl="3" w:tplc="6D18C1BE">
      <w:start w:val="1"/>
      <w:numFmt w:val="decimal"/>
      <w:lvlText w:val="%4."/>
      <w:lvlJc w:val="left"/>
      <w:pPr>
        <w:ind w:left="2880" w:hanging="360"/>
      </w:pPr>
    </w:lvl>
    <w:lvl w:ilvl="4" w:tplc="4FFAB1AC">
      <w:start w:val="1"/>
      <w:numFmt w:val="lowerLetter"/>
      <w:lvlText w:val="%5."/>
      <w:lvlJc w:val="left"/>
      <w:pPr>
        <w:ind w:left="3600" w:hanging="360"/>
      </w:pPr>
    </w:lvl>
    <w:lvl w:ilvl="5" w:tplc="8EB2A830">
      <w:start w:val="1"/>
      <w:numFmt w:val="lowerRoman"/>
      <w:lvlText w:val="%6."/>
      <w:lvlJc w:val="right"/>
      <w:pPr>
        <w:ind w:left="4320" w:hanging="180"/>
      </w:pPr>
    </w:lvl>
    <w:lvl w:ilvl="6" w:tplc="B3EC06D8">
      <w:start w:val="1"/>
      <w:numFmt w:val="decimal"/>
      <w:lvlText w:val="%7."/>
      <w:lvlJc w:val="left"/>
      <w:pPr>
        <w:ind w:left="5040" w:hanging="360"/>
      </w:pPr>
    </w:lvl>
    <w:lvl w:ilvl="7" w:tplc="FFA4CAF0">
      <w:start w:val="1"/>
      <w:numFmt w:val="lowerLetter"/>
      <w:lvlText w:val="%8."/>
      <w:lvlJc w:val="left"/>
      <w:pPr>
        <w:ind w:left="5760" w:hanging="360"/>
      </w:pPr>
    </w:lvl>
    <w:lvl w:ilvl="8" w:tplc="F9B08E54">
      <w:start w:val="1"/>
      <w:numFmt w:val="lowerRoman"/>
      <w:lvlText w:val="%9."/>
      <w:lvlJc w:val="right"/>
      <w:pPr>
        <w:ind w:left="6480" w:hanging="180"/>
      </w:pPr>
    </w:lvl>
  </w:abstractNum>
  <w:abstractNum w:abstractNumId="5" w15:restartNumberingAfterBreak="0">
    <w:nsid w:val="2D41622E"/>
    <w:multiLevelType w:val="hybridMultilevel"/>
    <w:tmpl w:val="5C1E8004"/>
    <w:lvl w:ilvl="0" w:tplc="2CBA535C">
      <w:start w:val="5"/>
      <w:numFmt w:val="bullet"/>
      <w:lvlText w:val="-"/>
      <w:lvlJc w:val="left"/>
      <w:pPr>
        <w:ind w:left="720" w:hanging="360"/>
      </w:pPr>
      <w:rPr>
        <w:rFonts w:ascii="Cambria" w:eastAsiaTheme="majorEastAsia" w:hAnsi="Cambria" w:cstheme="maj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E036A61"/>
    <w:multiLevelType w:val="hybridMultilevel"/>
    <w:tmpl w:val="1FAC627C"/>
    <w:lvl w:ilvl="0" w:tplc="6490581E">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 w15:restartNumberingAfterBreak="0">
    <w:nsid w:val="442D317B"/>
    <w:multiLevelType w:val="hybridMultilevel"/>
    <w:tmpl w:val="E3ACF9D0"/>
    <w:lvl w:ilvl="0" w:tplc="2CBA535C">
      <w:start w:val="5"/>
      <w:numFmt w:val="bullet"/>
      <w:lvlText w:val="-"/>
      <w:lvlJc w:val="left"/>
      <w:pPr>
        <w:ind w:left="720" w:hanging="360"/>
      </w:pPr>
      <w:rPr>
        <w:rFonts w:ascii="Cambria" w:eastAsiaTheme="majorEastAsia" w:hAnsi="Cambria" w:cstheme="maj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C0E7289"/>
    <w:multiLevelType w:val="hybridMultilevel"/>
    <w:tmpl w:val="8238FC6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41C00F4"/>
    <w:multiLevelType w:val="hybridMultilevel"/>
    <w:tmpl w:val="6DF83606"/>
    <w:lvl w:ilvl="0" w:tplc="2CBA535C">
      <w:start w:val="5"/>
      <w:numFmt w:val="bullet"/>
      <w:lvlText w:val="-"/>
      <w:lvlJc w:val="left"/>
      <w:pPr>
        <w:ind w:left="360" w:hanging="360"/>
      </w:pPr>
      <w:rPr>
        <w:rFonts w:ascii="Cambria" w:eastAsiaTheme="majorEastAsia" w:hAnsi="Cambria" w:cstheme="majorBidi"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0" w15:restartNumberingAfterBreak="0">
    <w:nsid w:val="5F946EA0"/>
    <w:multiLevelType w:val="hybridMultilevel"/>
    <w:tmpl w:val="5AEEC7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61D1686B"/>
    <w:multiLevelType w:val="hybridMultilevel"/>
    <w:tmpl w:val="4C72090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EF13E8F"/>
    <w:multiLevelType w:val="hybridMultilevel"/>
    <w:tmpl w:val="81D8997E"/>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16cid:durableId="1154025270">
    <w:abstractNumId w:val="1"/>
  </w:num>
  <w:num w:numId="2" w16cid:durableId="1375501759">
    <w:abstractNumId w:val="8"/>
  </w:num>
  <w:num w:numId="3" w16cid:durableId="32854446">
    <w:abstractNumId w:val="6"/>
  </w:num>
  <w:num w:numId="4" w16cid:durableId="2073847614">
    <w:abstractNumId w:val="11"/>
  </w:num>
  <w:num w:numId="5" w16cid:durableId="1219244393">
    <w:abstractNumId w:val="6"/>
    <w:lvlOverride w:ilvl="0">
      <w:startOverride w:val="1"/>
    </w:lvlOverride>
  </w:num>
  <w:num w:numId="6" w16cid:durableId="1327589446">
    <w:abstractNumId w:val="5"/>
  </w:num>
  <w:num w:numId="7" w16cid:durableId="784037300">
    <w:abstractNumId w:val="10"/>
  </w:num>
  <w:num w:numId="8" w16cid:durableId="1006983951">
    <w:abstractNumId w:val="7"/>
  </w:num>
  <w:num w:numId="9" w16cid:durableId="1910916492">
    <w:abstractNumId w:val="0"/>
  </w:num>
  <w:num w:numId="10" w16cid:durableId="1519081543">
    <w:abstractNumId w:val="3"/>
  </w:num>
  <w:num w:numId="11" w16cid:durableId="1573470727">
    <w:abstractNumId w:val="9"/>
  </w:num>
  <w:num w:numId="12" w16cid:durableId="1097367023">
    <w:abstractNumId w:val="12"/>
  </w:num>
  <w:num w:numId="13" w16cid:durableId="1973168641">
    <w:abstractNumId w:val="3"/>
  </w:num>
  <w:num w:numId="14" w16cid:durableId="568731370">
    <w:abstractNumId w:val="3"/>
    <w:lvlOverride w:ilvl="0">
      <w:startOverride w:val="1"/>
    </w:lvlOverride>
  </w:num>
  <w:num w:numId="15" w16cid:durableId="1081638556">
    <w:abstractNumId w:val="4"/>
  </w:num>
  <w:num w:numId="16" w16cid:durableId="2055277045">
    <w:abstractNumId w:val="3"/>
    <w:lvlOverride w:ilvl="0">
      <w:startOverride w:val="1"/>
    </w:lvlOverride>
  </w:num>
  <w:num w:numId="17" w16cid:durableId="822042189">
    <w:abstractNumId w:val="3"/>
    <w:lvlOverride w:ilvl="0">
      <w:startOverride w:val="1"/>
    </w:lvlOverride>
  </w:num>
  <w:num w:numId="18" w16cid:durableId="16268861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ΙΩΑΝΝΗΣ ΤΣΟΧΛΑΣ">
    <w15:presenceInfo w15:providerId="None" w15:userId="ΙΩΑΝΝΗΣ ΤΣΟΧΛΑΣ"/>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F43FF"/>
    <w:rsid w:val="00007A9F"/>
    <w:rsid w:val="000104DC"/>
    <w:rsid w:val="000106C7"/>
    <w:rsid w:val="000136FC"/>
    <w:rsid w:val="00020194"/>
    <w:rsid w:val="00021536"/>
    <w:rsid w:val="00021DE2"/>
    <w:rsid w:val="00027D44"/>
    <w:rsid w:val="00032399"/>
    <w:rsid w:val="000414CE"/>
    <w:rsid w:val="00043809"/>
    <w:rsid w:val="00050122"/>
    <w:rsid w:val="00072742"/>
    <w:rsid w:val="000921B0"/>
    <w:rsid w:val="00096741"/>
    <w:rsid w:val="000C05DD"/>
    <w:rsid w:val="000D29D6"/>
    <w:rsid w:val="000D32A6"/>
    <w:rsid w:val="000E230D"/>
    <w:rsid w:val="000F37C7"/>
    <w:rsid w:val="00113BBF"/>
    <w:rsid w:val="001272DF"/>
    <w:rsid w:val="00135AC0"/>
    <w:rsid w:val="00143C57"/>
    <w:rsid w:val="00144911"/>
    <w:rsid w:val="00153414"/>
    <w:rsid w:val="0016584A"/>
    <w:rsid w:val="00180E75"/>
    <w:rsid w:val="00191DB9"/>
    <w:rsid w:val="00193F39"/>
    <w:rsid w:val="00195CAC"/>
    <w:rsid w:val="001A4DBA"/>
    <w:rsid w:val="001C0E2E"/>
    <w:rsid w:val="001D53F3"/>
    <w:rsid w:val="001E4EC3"/>
    <w:rsid w:val="001F1CEC"/>
    <w:rsid w:val="0021404E"/>
    <w:rsid w:val="00230993"/>
    <w:rsid w:val="002354EB"/>
    <w:rsid w:val="00241CD3"/>
    <w:rsid w:val="00251300"/>
    <w:rsid w:val="00253142"/>
    <w:rsid w:val="002573C0"/>
    <w:rsid w:val="00262BA5"/>
    <w:rsid w:val="00295BD4"/>
    <w:rsid w:val="00295E8E"/>
    <w:rsid w:val="002D3F08"/>
    <w:rsid w:val="002D7257"/>
    <w:rsid w:val="002E3EE0"/>
    <w:rsid w:val="003047D4"/>
    <w:rsid w:val="003350D2"/>
    <w:rsid w:val="00340E9A"/>
    <w:rsid w:val="00342AA8"/>
    <w:rsid w:val="0035450A"/>
    <w:rsid w:val="003629EA"/>
    <w:rsid w:val="0036484C"/>
    <w:rsid w:val="00365A9B"/>
    <w:rsid w:val="00382DF5"/>
    <w:rsid w:val="00385FCB"/>
    <w:rsid w:val="00396A12"/>
    <w:rsid w:val="003B1EE9"/>
    <w:rsid w:val="003B5113"/>
    <w:rsid w:val="003C20C5"/>
    <w:rsid w:val="003C29C6"/>
    <w:rsid w:val="003C5B6A"/>
    <w:rsid w:val="003C6C52"/>
    <w:rsid w:val="003F2624"/>
    <w:rsid w:val="00407FF0"/>
    <w:rsid w:val="00410312"/>
    <w:rsid w:val="00417F74"/>
    <w:rsid w:val="00427910"/>
    <w:rsid w:val="00441CC6"/>
    <w:rsid w:val="0046214B"/>
    <w:rsid w:val="00485AD5"/>
    <w:rsid w:val="00486BDF"/>
    <w:rsid w:val="00494B53"/>
    <w:rsid w:val="00497B2E"/>
    <w:rsid w:val="004A2A90"/>
    <w:rsid w:val="004B013E"/>
    <w:rsid w:val="004B2046"/>
    <w:rsid w:val="00513B71"/>
    <w:rsid w:val="00516E5C"/>
    <w:rsid w:val="0052218E"/>
    <w:rsid w:val="00556A9F"/>
    <w:rsid w:val="00565F9E"/>
    <w:rsid w:val="00586BFB"/>
    <w:rsid w:val="005A6170"/>
    <w:rsid w:val="005A7C41"/>
    <w:rsid w:val="005B2D59"/>
    <w:rsid w:val="005B5FB3"/>
    <w:rsid w:val="005C35DB"/>
    <w:rsid w:val="005F0C87"/>
    <w:rsid w:val="005F43FF"/>
    <w:rsid w:val="00606E8A"/>
    <w:rsid w:val="0061312A"/>
    <w:rsid w:val="006213F8"/>
    <w:rsid w:val="0062676F"/>
    <w:rsid w:val="0064488C"/>
    <w:rsid w:val="00664439"/>
    <w:rsid w:val="006870A3"/>
    <w:rsid w:val="00695369"/>
    <w:rsid w:val="006D1976"/>
    <w:rsid w:val="006F4EB1"/>
    <w:rsid w:val="006F7F2B"/>
    <w:rsid w:val="007042F0"/>
    <w:rsid w:val="0071063B"/>
    <w:rsid w:val="00716F71"/>
    <w:rsid w:val="007444FA"/>
    <w:rsid w:val="00744F3E"/>
    <w:rsid w:val="00754859"/>
    <w:rsid w:val="007620E0"/>
    <w:rsid w:val="007B4E2D"/>
    <w:rsid w:val="007B4E82"/>
    <w:rsid w:val="007C5616"/>
    <w:rsid w:val="007D088D"/>
    <w:rsid w:val="007D2A20"/>
    <w:rsid w:val="007E12E1"/>
    <w:rsid w:val="007E5173"/>
    <w:rsid w:val="007F22BE"/>
    <w:rsid w:val="00804D6F"/>
    <w:rsid w:val="00810CC8"/>
    <w:rsid w:val="00813E2C"/>
    <w:rsid w:val="00822357"/>
    <w:rsid w:val="00827FC4"/>
    <w:rsid w:val="00863C38"/>
    <w:rsid w:val="00863E1D"/>
    <w:rsid w:val="00883D09"/>
    <w:rsid w:val="00884C3E"/>
    <w:rsid w:val="00892400"/>
    <w:rsid w:val="008967BA"/>
    <w:rsid w:val="008B2954"/>
    <w:rsid w:val="008B374D"/>
    <w:rsid w:val="008B6638"/>
    <w:rsid w:val="00901324"/>
    <w:rsid w:val="00903617"/>
    <w:rsid w:val="009214A0"/>
    <w:rsid w:val="009223DC"/>
    <w:rsid w:val="0093761E"/>
    <w:rsid w:val="00946DC4"/>
    <w:rsid w:val="00952EA2"/>
    <w:rsid w:val="0097538A"/>
    <w:rsid w:val="009A536B"/>
    <w:rsid w:val="009A59AB"/>
    <w:rsid w:val="009B1C44"/>
    <w:rsid w:val="009C08A9"/>
    <w:rsid w:val="009C2876"/>
    <w:rsid w:val="009C638D"/>
    <w:rsid w:val="009E475A"/>
    <w:rsid w:val="00A057D0"/>
    <w:rsid w:val="00A07489"/>
    <w:rsid w:val="00A314D6"/>
    <w:rsid w:val="00A37149"/>
    <w:rsid w:val="00A40F0C"/>
    <w:rsid w:val="00A47DD2"/>
    <w:rsid w:val="00A5221D"/>
    <w:rsid w:val="00A6728C"/>
    <w:rsid w:val="00A71B11"/>
    <w:rsid w:val="00A911E4"/>
    <w:rsid w:val="00AA3528"/>
    <w:rsid w:val="00AB7C60"/>
    <w:rsid w:val="00AC6CF9"/>
    <w:rsid w:val="00AE7F64"/>
    <w:rsid w:val="00AF1CB7"/>
    <w:rsid w:val="00B23910"/>
    <w:rsid w:val="00B3698C"/>
    <w:rsid w:val="00B54903"/>
    <w:rsid w:val="00B54DBD"/>
    <w:rsid w:val="00B63B47"/>
    <w:rsid w:val="00B645F0"/>
    <w:rsid w:val="00B878CE"/>
    <w:rsid w:val="00B95339"/>
    <w:rsid w:val="00BA4697"/>
    <w:rsid w:val="00BC3A7C"/>
    <w:rsid w:val="00BC59CE"/>
    <w:rsid w:val="00BD0D8C"/>
    <w:rsid w:val="00BE6DA7"/>
    <w:rsid w:val="00C11B93"/>
    <w:rsid w:val="00C3101F"/>
    <w:rsid w:val="00C35390"/>
    <w:rsid w:val="00C366B8"/>
    <w:rsid w:val="00C449F4"/>
    <w:rsid w:val="00C532EC"/>
    <w:rsid w:val="00C62FDF"/>
    <w:rsid w:val="00C75644"/>
    <w:rsid w:val="00C944A9"/>
    <w:rsid w:val="00C97CD9"/>
    <w:rsid w:val="00D31625"/>
    <w:rsid w:val="00D6336E"/>
    <w:rsid w:val="00D670C2"/>
    <w:rsid w:val="00D813E6"/>
    <w:rsid w:val="00D91679"/>
    <w:rsid w:val="00DA7562"/>
    <w:rsid w:val="00DB2D06"/>
    <w:rsid w:val="00DB40E5"/>
    <w:rsid w:val="00DB5BC1"/>
    <w:rsid w:val="00DC1D39"/>
    <w:rsid w:val="00DC3CCE"/>
    <w:rsid w:val="00DD393F"/>
    <w:rsid w:val="00DD3AB2"/>
    <w:rsid w:val="00DE3DB9"/>
    <w:rsid w:val="00DF695C"/>
    <w:rsid w:val="00E0539D"/>
    <w:rsid w:val="00E15C6C"/>
    <w:rsid w:val="00E17738"/>
    <w:rsid w:val="00E20956"/>
    <w:rsid w:val="00E21BDF"/>
    <w:rsid w:val="00E66680"/>
    <w:rsid w:val="00E81455"/>
    <w:rsid w:val="00E8353A"/>
    <w:rsid w:val="00E940EC"/>
    <w:rsid w:val="00EA0529"/>
    <w:rsid w:val="00EB174B"/>
    <w:rsid w:val="00EB4CCB"/>
    <w:rsid w:val="00EC18FF"/>
    <w:rsid w:val="00ED27C2"/>
    <w:rsid w:val="00F06C53"/>
    <w:rsid w:val="00F07E0C"/>
    <w:rsid w:val="00F21E78"/>
    <w:rsid w:val="00F354FD"/>
    <w:rsid w:val="00F4000B"/>
    <w:rsid w:val="00F44824"/>
    <w:rsid w:val="00F518B8"/>
    <w:rsid w:val="00F51D73"/>
    <w:rsid w:val="00F977FB"/>
    <w:rsid w:val="00FA26B2"/>
    <w:rsid w:val="00FB07E3"/>
    <w:rsid w:val="00FB3536"/>
    <w:rsid w:val="00FE6CB8"/>
    <w:rsid w:val="072DB265"/>
    <w:rsid w:val="0C231C7E"/>
    <w:rsid w:val="10DE7553"/>
    <w:rsid w:val="13E494C0"/>
    <w:rsid w:val="17F9C570"/>
    <w:rsid w:val="1A780606"/>
    <w:rsid w:val="1F7333A5"/>
    <w:rsid w:val="208FC0F5"/>
    <w:rsid w:val="2A7FC86C"/>
    <w:rsid w:val="3C6416EE"/>
    <w:rsid w:val="3E82E4C1"/>
    <w:rsid w:val="43DF1F50"/>
    <w:rsid w:val="45826D17"/>
    <w:rsid w:val="4ADFCC18"/>
    <w:rsid w:val="5447ABBC"/>
    <w:rsid w:val="5796AE73"/>
    <w:rsid w:val="5A102F6F"/>
    <w:rsid w:val="5FB62CF5"/>
    <w:rsid w:val="6D6F42C7"/>
    <w:rsid w:val="7AC963D6"/>
    <w:rsid w:val="7B845C6E"/>
    <w:rsid w:val="7DB99F4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E04A2D8"/>
  <w15:docId w15:val="{3A5231D9-B38D-4F1C-89B5-7C5430CB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A9F"/>
  </w:style>
  <w:style w:type="paragraph" w:styleId="Heading1">
    <w:name w:val="heading 1"/>
    <w:basedOn w:val="Normal"/>
    <w:next w:val="Normal"/>
    <w:link w:val="Heading1Char"/>
    <w:uiPriority w:val="9"/>
    <w:qFormat/>
    <w:rsid w:val="00153414"/>
    <w:pPr>
      <w:numPr>
        <w:numId w:val="1"/>
      </w:numPr>
      <w:pBdr>
        <w:bottom w:val="thinThickSmallGap" w:sz="12" w:space="1" w:color="943634" w:themeColor="accent2" w:themeShade="BF"/>
      </w:pBdr>
      <w:spacing w:before="400"/>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153414"/>
    <w:pPr>
      <w:numPr>
        <w:ilvl w:val="1"/>
        <w:numId w:val="1"/>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153414"/>
    <w:pPr>
      <w:numPr>
        <w:ilvl w:val="2"/>
        <w:numId w:val="1"/>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53414"/>
    <w:pPr>
      <w:numPr>
        <w:ilvl w:val="3"/>
        <w:numId w:val="1"/>
      </w:num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53414"/>
    <w:pPr>
      <w:numPr>
        <w:ilvl w:val="4"/>
        <w:numId w:val="1"/>
      </w:num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53414"/>
    <w:pPr>
      <w:numPr>
        <w:ilvl w:val="5"/>
        <w:numId w:val="1"/>
      </w:num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53414"/>
    <w:pPr>
      <w:numPr>
        <w:ilvl w:val="6"/>
        <w:numId w:val="1"/>
      </w:num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53414"/>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53414"/>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5341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53414"/>
    <w:rPr>
      <w:rFonts w:eastAsiaTheme="majorEastAsia" w:cstheme="majorBidi"/>
      <w:caps/>
      <w:color w:val="632423" w:themeColor="accent2" w:themeShade="80"/>
      <w:spacing w:val="50"/>
      <w:sz w:val="44"/>
      <w:szCs w:val="44"/>
    </w:rPr>
  </w:style>
  <w:style w:type="character" w:customStyle="1" w:styleId="Heading1Char">
    <w:name w:val="Heading 1 Char"/>
    <w:basedOn w:val="DefaultParagraphFont"/>
    <w:link w:val="Heading1"/>
    <w:uiPriority w:val="9"/>
    <w:rsid w:val="00153414"/>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153414"/>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153414"/>
    <w:rPr>
      <w:caps/>
      <w:color w:val="622423" w:themeColor="accent2" w:themeShade="7F"/>
      <w:sz w:val="24"/>
      <w:szCs w:val="24"/>
    </w:rPr>
  </w:style>
  <w:style w:type="character" w:customStyle="1" w:styleId="Heading4Char">
    <w:name w:val="Heading 4 Char"/>
    <w:basedOn w:val="DefaultParagraphFont"/>
    <w:link w:val="Heading4"/>
    <w:uiPriority w:val="9"/>
    <w:semiHidden/>
    <w:rsid w:val="00153414"/>
    <w:rPr>
      <w:caps/>
      <w:color w:val="622423" w:themeColor="accent2" w:themeShade="7F"/>
      <w:spacing w:val="10"/>
    </w:rPr>
  </w:style>
  <w:style w:type="character" w:customStyle="1" w:styleId="Heading5Char">
    <w:name w:val="Heading 5 Char"/>
    <w:basedOn w:val="DefaultParagraphFont"/>
    <w:link w:val="Heading5"/>
    <w:uiPriority w:val="9"/>
    <w:semiHidden/>
    <w:rsid w:val="00153414"/>
    <w:rPr>
      <w:caps/>
      <w:color w:val="622423" w:themeColor="accent2" w:themeShade="7F"/>
      <w:spacing w:val="10"/>
    </w:rPr>
  </w:style>
  <w:style w:type="character" w:customStyle="1" w:styleId="Heading6Char">
    <w:name w:val="Heading 6 Char"/>
    <w:basedOn w:val="DefaultParagraphFont"/>
    <w:link w:val="Heading6"/>
    <w:uiPriority w:val="9"/>
    <w:semiHidden/>
    <w:rsid w:val="00153414"/>
    <w:rPr>
      <w:caps/>
      <w:color w:val="943634" w:themeColor="accent2" w:themeShade="BF"/>
      <w:spacing w:val="10"/>
    </w:rPr>
  </w:style>
  <w:style w:type="character" w:customStyle="1" w:styleId="Heading7Char">
    <w:name w:val="Heading 7 Char"/>
    <w:basedOn w:val="DefaultParagraphFont"/>
    <w:link w:val="Heading7"/>
    <w:uiPriority w:val="9"/>
    <w:semiHidden/>
    <w:rsid w:val="00153414"/>
    <w:rPr>
      <w:i/>
      <w:iCs/>
      <w:caps/>
      <w:color w:val="943634" w:themeColor="accent2" w:themeShade="BF"/>
      <w:spacing w:val="10"/>
    </w:rPr>
  </w:style>
  <w:style w:type="character" w:customStyle="1" w:styleId="Heading8Char">
    <w:name w:val="Heading 8 Char"/>
    <w:basedOn w:val="DefaultParagraphFont"/>
    <w:link w:val="Heading8"/>
    <w:uiPriority w:val="9"/>
    <w:semiHidden/>
    <w:rsid w:val="00153414"/>
    <w:rPr>
      <w:caps/>
      <w:spacing w:val="10"/>
      <w:sz w:val="20"/>
      <w:szCs w:val="20"/>
    </w:rPr>
  </w:style>
  <w:style w:type="character" w:customStyle="1" w:styleId="Heading9Char">
    <w:name w:val="Heading 9 Char"/>
    <w:basedOn w:val="DefaultParagraphFont"/>
    <w:link w:val="Heading9"/>
    <w:uiPriority w:val="9"/>
    <w:semiHidden/>
    <w:rsid w:val="00153414"/>
    <w:rPr>
      <w:i/>
      <w:iCs/>
      <w:caps/>
      <w:spacing w:val="10"/>
      <w:sz w:val="20"/>
      <w:szCs w:val="20"/>
    </w:rPr>
  </w:style>
  <w:style w:type="paragraph" w:styleId="Caption">
    <w:name w:val="caption"/>
    <w:basedOn w:val="Normal"/>
    <w:next w:val="Normal"/>
    <w:uiPriority w:val="35"/>
    <w:unhideWhenUsed/>
    <w:qFormat/>
    <w:rsid w:val="00F07E0C"/>
    <w:rPr>
      <w:spacing w:val="10"/>
      <w:sz w:val="18"/>
      <w:szCs w:val="18"/>
      <w:lang w:val="el-GR"/>
    </w:rPr>
  </w:style>
  <w:style w:type="paragraph" w:styleId="Subtitle">
    <w:name w:val="Subtitle"/>
    <w:basedOn w:val="Normal"/>
    <w:next w:val="Normal"/>
    <w:link w:val="SubtitleChar"/>
    <w:uiPriority w:val="11"/>
    <w:qFormat/>
    <w:rsid w:val="00153414"/>
    <w:pPr>
      <w:spacing w:after="560" w:line="240" w:lineRule="auto"/>
      <w:jc w:val="center"/>
    </w:pPr>
    <w:rPr>
      <w:caps/>
      <w:spacing w:val="20"/>
      <w:sz w:val="32"/>
      <w:szCs w:val="18"/>
    </w:rPr>
  </w:style>
  <w:style w:type="character" w:customStyle="1" w:styleId="SubtitleChar">
    <w:name w:val="Subtitle Char"/>
    <w:basedOn w:val="DefaultParagraphFont"/>
    <w:link w:val="Subtitle"/>
    <w:uiPriority w:val="11"/>
    <w:rsid w:val="00153414"/>
    <w:rPr>
      <w:caps/>
      <w:spacing w:val="20"/>
      <w:sz w:val="32"/>
      <w:szCs w:val="18"/>
    </w:rPr>
  </w:style>
  <w:style w:type="character" w:styleId="Strong">
    <w:name w:val="Strong"/>
    <w:uiPriority w:val="22"/>
    <w:qFormat/>
    <w:rsid w:val="00153414"/>
    <w:rPr>
      <w:b/>
      <w:bCs/>
      <w:color w:val="943634" w:themeColor="accent2" w:themeShade="BF"/>
      <w:spacing w:val="5"/>
    </w:rPr>
  </w:style>
  <w:style w:type="character" w:styleId="Emphasis">
    <w:name w:val="Emphasis"/>
    <w:uiPriority w:val="20"/>
    <w:qFormat/>
    <w:rsid w:val="00153414"/>
    <w:rPr>
      <w:caps/>
      <w:spacing w:val="5"/>
      <w:sz w:val="20"/>
      <w:szCs w:val="20"/>
    </w:rPr>
  </w:style>
  <w:style w:type="paragraph" w:styleId="NoSpacing">
    <w:name w:val="No Spacing"/>
    <w:basedOn w:val="Normal"/>
    <w:link w:val="NoSpacingChar"/>
    <w:uiPriority w:val="1"/>
    <w:qFormat/>
    <w:rsid w:val="00153414"/>
    <w:pPr>
      <w:spacing w:after="0" w:line="240" w:lineRule="auto"/>
    </w:pPr>
  </w:style>
  <w:style w:type="character" w:customStyle="1" w:styleId="NoSpacingChar">
    <w:name w:val="No Spacing Char"/>
    <w:basedOn w:val="DefaultParagraphFont"/>
    <w:link w:val="NoSpacing"/>
    <w:uiPriority w:val="1"/>
    <w:rsid w:val="00153414"/>
  </w:style>
  <w:style w:type="paragraph" w:styleId="ListParagraph">
    <w:name w:val="List Paragraph"/>
    <w:basedOn w:val="Normal"/>
    <w:uiPriority w:val="34"/>
    <w:qFormat/>
    <w:rsid w:val="00153414"/>
    <w:pPr>
      <w:ind w:left="720"/>
      <w:contextualSpacing/>
    </w:pPr>
  </w:style>
  <w:style w:type="paragraph" w:styleId="Quote">
    <w:name w:val="Quote"/>
    <w:basedOn w:val="Normal"/>
    <w:next w:val="Normal"/>
    <w:link w:val="QuoteChar"/>
    <w:uiPriority w:val="29"/>
    <w:qFormat/>
    <w:rsid w:val="00153414"/>
    <w:rPr>
      <w:i/>
      <w:iCs/>
    </w:rPr>
  </w:style>
  <w:style w:type="character" w:customStyle="1" w:styleId="QuoteChar">
    <w:name w:val="Quote Char"/>
    <w:basedOn w:val="DefaultParagraphFont"/>
    <w:link w:val="Quote"/>
    <w:uiPriority w:val="29"/>
    <w:rsid w:val="00153414"/>
    <w:rPr>
      <w:rFonts w:eastAsiaTheme="majorEastAsia" w:cstheme="majorBidi"/>
      <w:i/>
      <w:iCs/>
    </w:rPr>
  </w:style>
  <w:style w:type="paragraph" w:styleId="IntenseQuote">
    <w:name w:val="Intense Quote"/>
    <w:basedOn w:val="Normal"/>
    <w:next w:val="Normal"/>
    <w:link w:val="IntenseQuoteChar"/>
    <w:uiPriority w:val="30"/>
    <w:qFormat/>
    <w:rsid w:val="0015341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53414"/>
    <w:rPr>
      <w:rFonts w:eastAsiaTheme="majorEastAsia" w:cstheme="majorBidi"/>
      <w:caps/>
      <w:color w:val="622423" w:themeColor="accent2" w:themeShade="7F"/>
      <w:spacing w:val="5"/>
      <w:sz w:val="20"/>
      <w:szCs w:val="20"/>
    </w:rPr>
  </w:style>
  <w:style w:type="character" w:styleId="SubtleEmphasis">
    <w:name w:val="Subtle Emphasis"/>
    <w:uiPriority w:val="19"/>
    <w:qFormat/>
    <w:rsid w:val="00DB2D06"/>
    <w:rPr>
      <w:i w:val="0"/>
      <w:iCs/>
      <w:color w:val="808080" w:themeColor="background1" w:themeShade="80"/>
      <w:sz w:val="20"/>
    </w:rPr>
  </w:style>
  <w:style w:type="character" w:styleId="IntenseEmphasis">
    <w:name w:val="Intense Emphasis"/>
    <w:uiPriority w:val="21"/>
    <w:qFormat/>
    <w:rsid w:val="00153414"/>
    <w:rPr>
      <w:i/>
      <w:iCs/>
      <w:caps/>
      <w:spacing w:val="10"/>
      <w:sz w:val="20"/>
      <w:szCs w:val="20"/>
    </w:rPr>
  </w:style>
  <w:style w:type="character" w:styleId="SubtleReference">
    <w:name w:val="Subtle Reference"/>
    <w:basedOn w:val="DefaultParagraphFont"/>
    <w:uiPriority w:val="31"/>
    <w:qFormat/>
    <w:rsid w:val="00153414"/>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53414"/>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53414"/>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153414"/>
    <w:pPr>
      <w:outlineLvl w:val="9"/>
    </w:pPr>
  </w:style>
  <w:style w:type="paragraph" w:styleId="Header">
    <w:name w:val="header"/>
    <w:basedOn w:val="Normal"/>
    <w:link w:val="HeaderChar"/>
    <w:uiPriority w:val="99"/>
    <w:unhideWhenUsed/>
    <w:rsid w:val="00153414"/>
    <w:pPr>
      <w:tabs>
        <w:tab w:val="center" w:pos="4153"/>
        <w:tab w:val="right" w:pos="8306"/>
      </w:tabs>
      <w:spacing w:after="0" w:line="240" w:lineRule="auto"/>
    </w:pPr>
  </w:style>
  <w:style w:type="character" w:customStyle="1" w:styleId="HeaderChar">
    <w:name w:val="Header Char"/>
    <w:basedOn w:val="DefaultParagraphFont"/>
    <w:link w:val="Header"/>
    <w:uiPriority w:val="99"/>
    <w:rsid w:val="00153414"/>
  </w:style>
  <w:style w:type="paragraph" w:styleId="Footer">
    <w:name w:val="footer"/>
    <w:basedOn w:val="Normal"/>
    <w:link w:val="FooterChar"/>
    <w:uiPriority w:val="99"/>
    <w:unhideWhenUsed/>
    <w:rsid w:val="00153414"/>
    <w:pPr>
      <w:tabs>
        <w:tab w:val="center" w:pos="4153"/>
        <w:tab w:val="right" w:pos="8306"/>
      </w:tabs>
      <w:spacing w:after="0" w:line="240" w:lineRule="auto"/>
    </w:pPr>
  </w:style>
  <w:style w:type="character" w:customStyle="1" w:styleId="FooterChar">
    <w:name w:val="Footer Char"/>
    <w:basedOn w:val="DefaultParagraphFont"/>
    <w:link w:val="Footer"/>
    <w:uiPriority w:val="99"/>
    <w:rsid w:val="00153414"/>
  </w:style>
  <w:style w:type="paragraph" w:customStyle="1" w:styleId="Tabletext">
    <w:name w:val="Tabletext"/>
    <w:basedOn w:val="Normal"/>
    <w:rsid w:val="00153414"/>
    <w:pPr>
      <w:keepLines/>
      <w:widowControl w:val="0"/>
      <w:spacing w:after="120" w:line="240" w:lineRule="atLeast"/>
    </w:pPr>
    <w:rPr>
      <w:rFonts w:ascii="Times New Roman" w:eastAsia="Times New Roman" w:hAnsi="Times New Roman" w:cs="Times New Roman"/>
      <w:sz w:val="20"/>
      <w:szCs w:val="20"/>
      <w:lang w:bidi="ar-SA"/>
    </w:rPr>
  </w:style>
  <w:style w:type="paragraph" w:styleId="BalloonText">
    <w:name w:val="Balloon Text"/>
    <w:basedOn w:val="Normal"/>
    <w:link w:val="BalloonTextChar"/>
    <w:uiPriority w:val="99"/>
    <w:semiHidden/>
    <w:unhideWhenUsed/>
    <w:rsid w:val="00072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742"/>
    <w:rPr>
      <w:rFonts w:ascii="Tahoma" w:hAnsi="Tahoma" w:cs="Tahoma"/>
      <w:sz w:val="16"/>
      <w:szCs w:val="16"/>
    </w:rPr>
  </w:style>
  <w:style w:type="paragraph" w:customStyle="1" w:styleId="BulletList">
    <w:name w:val="Bullet List"/>
    <w:basedOn w:val="Normal"/>
    <w:qFormat/>
    <w:rsid w:val="00F21E78"/>
    <w:pPr>
      <w:numPr>
        <w:numId w:val="13"/>
      </w:numPr>
      <w:spacing w:line="276" w:lineRule="auto"/>
      <w:jc w:val="both"/>
    </w:pPr>
    <w:rPr>
      <w:rFonts w:asciiTheme="minorHAnsi" w:eastAsiaTheme="minorEastAsia" w:hAnsiTheme="minorHAnsi" w:cstheme="minorBidi"/>
      <w:sz w:val="20"/>
      <w:szCs w:val="20"/>
    </w:rPr>
  </w:style>
  <w:style w:type="paragraph" w:customStyle="1" w:styleId="UseCaseTitle">
    <w:name w:val="Use Case Title"/>
    <w:basedOn w:val="Normal"/>
    <w:link w:val="UseCaseTitleChar"/>
    <w:qFormat/>
    <w:rsid w:val="00F21E78"/>
    <w:pPr>
      <w:pBdr>
        <w:bottom w:val="single" w:sz="12" w:space="1" w:color="C0504D" w:themeColor="accent2"/>
      </w:pBdr>
      <w:spacing w:line="240" w:lineRule="auto"/>
      <w:jc w:val="right"/>
    </w:pPr>
    <w:rPr>
      <w:rFonts w:asciiTheme="minorHAnsi" w:eastAsiaTheme="minorEastAsia" w:hAnsiTheme="minorHAnsi" w:cstheme="minorBidi"/>
      <w:smallCaps/>
      <w:sz w:val="48"/>
      <w:szCs w:val="48"/>
      <w:lang w:val="el-GR"/>
    </w:rPr>
  </w:style>
  <w:style w:type="paragraph" w:customStyle="1" w:styleId="UseCaseHeader">
    <w:name w:val="Use Case Header"/>
    <w:basedOn w:val="Normal"/>
    <w:link w:val="UseCaseHeaderChar"/>
    <w:qFormat/>
    <w:rsid w:val="00F21E78"/>
    <w:pPr>
      <w:spacing w:before="300" w:after="40" w:line="276" w:lineRule="auto"/>
      <w:jc w:val="both"/>
      <w:outlineLvl w:val="0"/>
    </w:pPr>
    <w:rPr>
      <w:rFonts w:asciiTheme="minorHAnsi" w:eastAsiaTheme="minorEastAsia" w:hAnsiTheme="minorHAnsi" w:cstheme="minorBidi"/>
      <w:smallCaps/>
      <w:spacing w:val="5"/>
      <w:sz w:val="32"/>
      <w:szCs w:val="32"/>
      <w:u w:val="single"/>
    </w:rPr>
  </w:style>
  <w:style w:type="character" w:customStyle="1" w:styleId="UseCaseTitleChar">
    <w:name w:val="Use Case Title Char"/>
    <w:basedOn w:val="DefaultParagraphFont"/>
    <w:link w:val="UseCaseTitle"/>
    <w:rsid w:val="00F21E78"/>
    <w:rPr>
      <w:rFonts w:asciiTheme="minorHAnsi" w:eastAsiaTheme="minorEastAsia" w:hAnsiTheme="minorHAnsi" w:cstheme="minorBidi"/>
      <w:smallCaps/>
      <w:sz w:val="48"/>
      <w:szCs w:val="48"/>
      <w:lang w:val="el-GR"/>
    </w:rPr>
  </w:style>
  <w:style w:type="paragraph" w:customStyle="1" w:styleId="UseCaseText">
    <w:name w:val="Use Case Text"/>
    <w:basedOn w:val="Normal"/>
    <w:qFormat/>
    <w:rsid w:val="00F21E78"/>
    <w:pPr>
      <w:spacing w:line="276" w:lineRule="auto"/>
      <w:jc w:val="both"/>
    </w:pPr>
    <w:rPr>
      <w:rFonts w:asciiTheme="minorHAnsi" w:eastAsiaTheme="minorEastAsia" w:hAnsiTheme="minorHAnsi" w:cstheme="minorBidi"/>
      <w:sz w:val="20"/>
      <w:szCs w:val="20"/>
      <w:lang w:val="el-GR"/>
    </w:rPr>
  </w:style>
  <w:style w:type="character" w:customStyle="1" w:styleId="UseCaseHeaderChar">
    <w:name w:val="Use Case Header Char"/>
    <w:basedOn w:val="DefaultParagraphFont"/>
    <w:link w:val="UseCaseHeader"/>
    <w:rsid w:val="00F21E78"/>
    <w:rPr>
      <w:rFonts w:asciiTheme="minorHAnsi" w:eastAsiaTheme="minorEastAsia" w:hAnsiTheme="minorHAnsi" w:cstheme="minorBidi"/>
      <w:smallCaps/>
      <w:spacing w:val="5"/>
      <w:sz w:val="32"/>
      <w:szCs w:val="32"/>
      <w:u w:val="single"/>
    </w:rPr>
  </w:style>
  <w:style w:type="table" w:styleId="TableGrid">
    <w:name w:val="Table Grid"/>
    <w:basedOn w:val="TableNormal"/>
    <w:uiPriority w:val="59"/>
    <w:rsid w:val="00A47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753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538A"/>
    <w:rPr>
      <w:sz w:val="20"/>
      <w:szCs w:val="20"/>
    </w:rPr>
  </w:style>
  <w:style w:type="character" w:styleId="FootnoteReference">
    <w:name w:val="footnote reference"/>
    <w:basedOn w:val="DefaultParagraphFont"/>
    <w:uiPriority w:val="99"/>
    <w:semiHidden/>
    <w:unhideWhenUsed/>
    <w:rsid w:val="0097538A"/>
    <w:rPr>
      <w:vertAlign w:val="superscript"/>
    </w:rPr>
  </w:style>
  <w:style w:type="paragraph" w:styleId="Revision">
    <w:name w:val="Revision"/>
    <w:hidden/>
    <w:uiPriority w:val="99"/>
    <w:semiHidden/>
    <w:rsid w:val="007D08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5E538F-DF2B-40BC-AF92-0CCF433B7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18</Pages>
  <Words>2275</Words>
  <Characters>12972</Characters>
  <Application>Microsoft Office Word</Application>
  <DocSecurity>0</DocSecurity>
  <Lines>108</Lines>
  <Paragraphs>30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Vassiliadis</dc:creator>
  <cp:keywords/>
  <dc:description/>
  <cp:lastModifiedBy>ΙΩΑΝΝΗΣ ΤΣΟΧΛΑΣ</cp:lastModifiedBy>
  <cp:revision>1</cp:revision>
  <cp:lastPrinted>2022-11-12T17:25:00Z</cp:lastPrinted>
  <dcterms:created xsi:type="dcterms:W3CDTF">2022-11-10T19:24:00Z</dcterms:created>
  <dcterms:modified xsi:type="dcterms:W3CDTF">2022-11-27T18:19:00Z</dcterms:modified>
</cp:coreProperties>
</file>